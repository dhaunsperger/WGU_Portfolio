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F87" w14:textId="77777777" w:rsidR="00F017D1" w:rsidRDefault="00F017D1" w:rsidP="00F64277">
      <w:pPr>
        <w:pStyle w:val="Title"/>
      </w:pPr>
    </w:p>
    <w:p w14:paraId="26CB15CA" w14:textId="77777777" w:rsidR="00F017D1" w:rsidRDefault="00F017D1" w:rsidP="00F64277">
      <w:pPr>
        <w:pStyle w:val="Title"/>
      </w:pPr>
    </w:p>
    <w:p w14:paraId="6B154D01" w14:textId="77777777" w:rsidR="00F017D1" w:rsidRDefault="00F017D1" w:rsidP="00F64277">
      <w:pPr>
        <w:pStyle w:val="Title"/>
      </w:pPr>
    </w:p>
    <w:p w14:paraId="316E1B8A" w14:textId="4001455D" w:rsidR="00BB293F" w:rsidRPr="00F64277" w:rsidRDefault="00614B51" w:rsidP="00F64277">
      <w:pPr>
        <w:pStyle w:val="Title"/>
      </w:pPr>
      <w:r>
        <w:t>Performance Assessment</w:t>
      </w:r>
      <w:r w:rsidR="00F017D1">
        <w:t xml:space="preserve"> </w:t>
      </w:r>
      <w:r w:rsidR="16B57AD2">
        <w:t>D</w:t>
      </w:r>
      <w:r w:rsidR="10BEB315">
        <w:t>20</w:t>
      </w:r>
      <w:r w:rsidR="006D0456">
        <w:t>9</w:t>
      </w:r>
      <w:r w:rsidR="10BEB315">
        <w:t xml:space="preserve"> </w:t>
      </w:r>
      <w:r w:rsidR="00D179F6">
        <w:t>–</w:t>
      </w:r>
      <w:r w:rsidR="16B57AD2">
        <w:t xml:space="preserve"> </w:t>
      </w:r>
      <w:r w:rsidR="006D0456">
        <w:t>Data Mining I</w:t>
      </w:r>
      <w:r>
        <w:br/>
      </w:r>
      <w:r w:rsidR="02DA4ED7">
        <w:t>Task I</w:t>
      </w:r>
    </w:p>
    <w:p w14:paraId="69C6C7A2" w14:textId="77777777" w:rsidR="009A49A6" w:rsidRDefault="009A49A6" w:rsidP="009A49A6">
      <w:pPr>
        <w:jc w:val="center"/>
      </w:pPr>
    </w:p>
    <w:p w14:paraId="12DDD824" w14:textId="6564DEDE" w:rsidR="00614B51" w:rsidRDefault="00614B51" w:rsidP="00AA4923">
      <w:pPr>
        <w:ind w:firstLine="0"/>
        <w:jc w:val="center"/>
      </w:pPr>
      <w:r>
        <w:t>Doug Haunsperger</w:t>
      </w:r>
    </w:p>
    <w:p w14:paraId="7F919C4C" w14:textId="184D9038" w:rsidR="00C319A6" w:rsidRDefault="00EE45A8" w:rsidP="00AA4923">
      <w:pPr>
        <w:ind w:firstLine="0"/>
        <w:jc w:val="center"/>
      </w:pPr>
      <w:r>
        <w:t>College of IT</w:t>
      </w:r>
      <w:r w:rsidR="00C319A6">
        <w:t>, Western Governors University</w:t>
      </w:r>
    </w:p>
    <w:p w14:paraId="7ACA2C2F" w14:textId="1D0329AE" w:rsidR="000C38BE" w:rsidRDefault="006D0456" w:rsidP="00AA4923">
      <w:pPr>
        <w:ind w:firstLine="0"/>
        <w:jc w:val="center"/>
      </w:pPr>
      <w:r>
        <w:t>December 5</w:t>
      </w:r>
      <w:r w:rsidR="0559CF25">
        <w:t>, 2023</w:t>
      </w:r>
    </w:p>
    <w:p w14:paraId="54646CF5" w14:textId="1D33106F" w:rsidR="00C06B67" w:rsidRDefault="00C06B67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61A3D1C" w14:textId="55B42DF1" w:rsidR="0312550E" w:rsidRDefault="0312550E" w:rsidP="266588DD">
      <w:pPr>
        <w:pStyle w:val="Heading1"/>
      </w:pPr>
      <w:r>
        <w:lastRenderedPageBreak/>
        <w:t>Part I. Rese</w:t>
      </w:r>
      <w:r w:rsidRPr="266588DD">
        <w:rPr>
          <w:rStyle w:val="Heading1Char"/>
          <w:b/>
          <w:bCs/>
        </w:rPr>
        <w:t>arch Questi</w:t>
      </w:r>
      <w:r>
        <w:t>on</w:t>
      </w:r>
    </w:p>
    <w:p w14:paraId="7D97B04E" w14:textId="382045CB" w:rsidR="153F6001" w:rsidRDefault="00176DB7" w:rsidP="0046404F">
      <w:pPr>
        <w:pStyle w:val="Heading2"/>
      </w:pPr>
      <w:r w:rsidRPr="00176DB7">
        <w:t>A</w:t>
      </w:r>
      <w:r w:rsidR="00F75563">
        <w:t>1</w:t>
      </w:r>
      <w:r w:rsidRPr="00176DB7">
        <w:t>.</w:t>
      </w:r>
      <w:r>
        <w:t xml:space="preserve"> </w:t>
      </w:r>
      <w:r w:rsidR="006C63E4" w:rsidRPr="006C63E4">
        <w:t xml:space="preserve">Question </w:t>
      </w:r>
      <w:r w:rsidR="00402873">
        <w:t>Proposal</w:t>
      </w:r>
    </w:p>
    <w:p w14:paraId="27790BA9" w14:textId="7F361A73" w:rsidR="00176DB7" w:rsidRPr="001726D3" w:rsidRDefault="00B93463" w:rsidP="00176DB7">
      <w:r>
        <w:t xml:space="preserve">I propose to research the question, “Can </w:t>
      </w:r>
      <w:r>
        <w:t>patient readmission to the hospital</w:t>
      </w:r>
      <w:r w:rsidRPr="001726D3">
        <w:t xml:space="preserve"> </w:t>
      </w:r>
      <w:r w:rsidR="00EE1057">
        <w:t>be predicted by demographic or medical data</w:t>
      </w:r>
      <w:r w:rsidR="003433E2">
        <w:t xml:space="preserve"> using a k-nearest neighbor (KNN) classification model</w:t>
      </w:r>
      <w:r w:rsidR="008E3BEC">
        <w:t xml:space="preserve">?” </w:t>
      </w:r>
    </w:p>
    <w:p w14:paraId="1801C81C" w14:textId="1105384B" w:rsidR="00F75563" w:rsidRDefault="00F75563" w:rsidP="00F75563">
      <w:pPr>
        <w:pStyle w:val="Heading2"/>
      </w:pPr>
      <w:r>
        <w:t xml:space="preserve">A2. </w:t>
      </w:r>
      <w:r w:rsidR="439138B9">
        <w:t>Goals</w:t>
      </w:r>
    </w:p>
    <w:p w14:paraId="7AC3297B" w14:textId="1BB5761E" w:rsidR="003433E2" w:rsidRDefault="008E3BEC" w:rsidP="00F222EF">
      <w:r>
        <w:t>According to the scenario given</w:t>
      </w:r>
      <w:r w:rsidR="00BD08FB">
        <w:t xml:space="preserve"> in the provided data dictionary</w:t>
      </w:r>
      <w:r>
        <w:t xml:space="preserve">, hospitals have a need to reduce readmissions </w:t>
      </w:r>
      <w:r w:rsidR="00725F65">
        <w:t>to</w:t>
      </w:r>
      <w:r>
        <w:t xml:space="preserve"> avoid CMS fines and would find this data analysis highly valuable.</w:t>
      </w:r>
    </w:p>
    <w:p w14:paraId="6A8C83B8" w14:textId="0D84E805" w:rsidR="00F222EF" w:rsidRPr="00F222EF" w:rsidRDefault="00237D98" w:rsidP="00F222EF">
      <w:r>
        <w:t>The answer to this question</w:t>
      </w:r>
      <w:r w:rsidR="004C4C5C">
        <w:t xml:space="preserve"> </w:t>
      </w:r>
      <w:r w:rsidR="00B6354E">
        <w:t>could lead to improvements in patient treatment</w:t>
      </w:r>
      <w:r w:rsidR="0076087F">
        <w:t>.</w:t>
      </w:r>
      <w:r w:rsidR="00020441">
        <w:t xml:space="preserve"> For example, if it </w:t>
      </w:r>
      <w:r w:rsidR="00DE7528">
        <w:t xml:space="preserve">is shown that </w:t>
      </w:r>
      <w:r w:rsidR="1AA79EEC">
        <w:t xml:space="preserve">there are controllable factors that contribute to </w:t>
      </w:r>
      <w:r w:rsidR="00725F65">
        <w:t>readmission</w:t>
      </w:r>
      <w:r w:rsidR="1AA79EEC">
        <w:t xml:space="preserve">, the hospital can try to ameliorate those factors </w:t>
      </w:r>
      <w:r w:rsidR="000A74EE">
        <w:t>while</w:t>
      </w:r>
      <w:r w:rsidR="0ECD6CF0">
        <w:t xml:space="preserve"> </w:t>
      </w:r>
      <w:r w:rsidR="000A74EE">
        <w:t xml:space="preserve">still </w:t>
      </w:r>
      <w:r w:rsidR="0ECD6CF0">
        <w:t xml:space="preserve">in the hospital. Alternatively, </w:t>
      </w:r>
      <w:r w:rsidR="0F519F12">
        <w:t xml:space="preserve">if it is shown that there are non-controllable factors (i.e. income, gender, etc.) the hospital can </w:t>
      </w:r>
      <w:r w:rsidR="00635660">
        <w:t xml:space="preserve">focus resources on those patients </w:t>
      </w:r>
      <w:r w:rsidR="00C873DB">
        <w:t xml:space="preserve">and double-check their </w:t>
      </w:r>
      <w:r w:rsidR="00825700">
        <w:t xml:space="preserve">health </w:t>
      </w:r>
      <w:r w:rsidR="00C873DB">
        <w:t xml:space="preserve">status prior to release </w:t>
      </w:r>
      <w:r w:rsidR="00825700">
        <w:t>to attempt to reduce the chance of readmission</w:t>
      </w:r>
      <w:r w:rsidR="64944ADD">
        <w:t>.</w:t>
      </w:r>
    </w:p>
    <w:p w14:paraId="5B6C7372" w14:textId="548F2617" w:rsidR="00E25510" w:rsidRDefault="00E25510" w:rsidP="00E25510">
      <w:pPr>
        <w:pStyle w:val="Heading1"/>
      </w:pPr>
      <w:r>
        <w:t xml:space="preserve">Part II. </w:t>
      </w:r>
      <w:r w:rsidR="5C78B2C2">
        <w:t>Method Justification</w:t>
      </w:r>
    </w:p>
    <w:p w14:paraId="18EEC39B" w14:textId="625C8EDF" w:rsidR="00D53DB3" w:rsidRDefault="000313EB" w:rsidP="266588DD">
      <w:pPr>
        <w:pStyle w:val="Heading2"/>
      </w:pPr>
      <w:r>
        <w:t xml:space="preserve">B1. </w:t>
      </w:r>
      <w:r w:rsidR="00B92550">
        <w:t>Explana</w:t>
      </w:r>
      <w:r w:rsidR="004D5167">
        <w:t>tion of Classification Method</w:t>
      </w:r>
    </w:p>
    <w:p w14:paraId="3A9A9D56" w14:textId="679097F0" w:rsidR="008E3220" w:rsidRDefault="00360B22" w:rsidP="00196B60">
      <w:r>
        <w:t xml:space="preserve">A </w:t>
      </w:r>
      <w:r w:rsidR="00983FFA">
        <w:t xml:space="preserve">KNN classification model is built using a training set of data. </w:t>
      </w:r>
      <w:r w:rsidR="005E36CA">
        <w:t>The independent variables, or features, of this data are used to build an n-dimensional feature space.</w:t>
      </w:r>
      <w:r w:rsidR="002C1FF9">
        <w:t xml:space="preserve"> </w:t>
      </w:r>
      <w:r w:rsidR="0016245D">
        <w:t xml:space="preserve">The </w:t>
      </w:r>
      <w:r w:rsidR="0077022A">
        <w:t xml:space="preserve">rows of training data are </w:t>
      </w:r>
      <w:r w:rsidR="004F1B8A">
        <w:t xml:space="preserve">located within this feature space </w:t>
      </w:r>
      <w:r w:rsidR="0082070F">
        <w:t>along with their target</w:t>
      </w:r>
      <w:r w:rsidR="00C06B15">
        <w:t xml:space="preserve"> variable’s class. To predict the classification of new data, the model algorithm </w:t>
      </w:r>
      <w:r w:rsidR="001F5BEF">
        <w:t xml:space="preserve">uses </w:t>
      </w:r>
      <w:r w:rsidR="00C06B15">
        <w:t>“</w:t>
      </w:r>
      <w:r w:rsidR="001F5BEF" w:rsidRPr="001F5BEF">
        <w:t>a voting system, where the majority class label determines the class label of a new data point among its nearest ‘k’ (where k is an integer) neighbors in the feature space.</w:t>
      </w:r>
      <w:r w:rsidR="00264D3C">
        <w:t>” (</w:t>
      </w:r>
      <w:proofErr w:type="spellStart"/>
      <w:r w:rsidR="00264D3C">
        <w:t>Shafl</w:t>
      </w:r>
      <w:proofErr w:type="spellEnd"/>
      <w:r w:rsidR="00264D3C">
        <w:t>, 2023).</w:t>
      </w:r>
      <w:r w:rsidR="001F5BEF" w:rsidRPr="001F5BEF">
        <w:t> </w:t>
      </w:r>
    </w:p>
    <w:p w14:paraId="7577E733" w14:textId="778ADDDE" w:rsidR="00196B60" w:rsidRDefault="00196B60" w:rsidP="00196B60">
      <w:r>
        <w:lastRenderedPageBreak/>
        <w:t xml:space="preserve">After training and hyperparameter tuning, </w:t>
      </w:r>
      <w:r w:rsidR="00CF1878">
        <w:t xml:space="preserve">if successful, </w:t>
      </w:r>
      <w:r>
        <w:t xml:space="preserve">I expect </w:t>
      </w:r>
      <w:r w:rsidR="00CF1878">
        <w:t xml:space="preserve">to have a model that outputs a </w:t>
      </w:r>
      <w:r w:rsidR="000272EB">
        <w:t xml:space="preserve">correct </w:t>
      </w:r>
      <w:r w:rsidR="00CF1878">
        <w:t xml:space="preserve">classification </w:t>
      </w:r>
      <w:r w:rsidR="000272EB">
        <w:t>for</w:t>
      </w:r>
      <w:r w:rsidR="00CF1878">
        <w:t xml:space="preserve"> </w:t>
      </w:r>
      <w:r w:rsidR="00AE710B">
        <w:t>‘</w:t>
      </w:r>
      <w:proofErr w:type="spellStart"/>
      <w:r w:rsidR="00AE710B" w:rsidRPr="00F00E5D">
        <w:rPr>
          <w:rStyle w:val="CodeChar"/>
        </w:rPr>
        <w:t>ReAdmis</w:t>
      </w:r>
      <w:proofErr w:type="spellEnd"/>
      <w:r w:rsidR="00AE710B">
        <w:t xml:space="preserve">’ </w:t>
      </w:r>
      <w:r w:rsidR="00C757C5">
        <w:t xml:space="preserve">a high percentage of the time on the test data. Then when new </w:t>
      </w:r>
      <w:r w:rsidR="00C97793">
        <w:t>patient data is entered, the hospital can assume that an output of ‘</w:t>
      </w:r>
      <w:proofErr w:type="spellStart"/>
      <w:r w:rsidR="00F00E5D" w:rsidRPr="00F00E5D">
        <w:rPr>
          <w:rStyle w:val="CodeChar"/>
        </w:rPr>
        <w:t>ReAdmis</w:t>
      </w:r>
      <w:proofErr w:type="spellEnd"/>
      <w:r w:rsidR="00F00E5D">
        <w:t xml:space="preserve"> </w:t>
      </w:r>
      <w:r w:rsidR="00C97793" w:rsidRPr="00F00E5D">
        <w:rPr>
          <w:rStyle w:val="CodeChar"/>
        </w:rPr>
        <w:t>=1</w:t>
      </w:r>
      <w:r w:rsidR="00C97793">
        <w:t xml:space="preserve">’ </w:t>
      </w:r>
      <w:r w:rsidR="00F00E5D">
        <w:t xml:space="preserve">can be </w:t>
      </w:r>
      <w:r w:rsidR="00AE710B">
        <w:t>interpreted as a patient with a high likelihood of hospital readmission</w:t>
      </w:r>
      <w:r w:rsidR="00F00E5D">
        <w:t>.</w:t>
      </w:r>
    </w:p>
    <w:p w14:paraId="58044A24" w14:textId="57839D5B" w:rsidR="002B5B1B" w:rsidRDefault="002B5B1B" w:rsidP="002B5B1B">
      <w:pPr>
        <w:pStyle w:val="Heading2"/>
      </w:pPr>
      <w:r>
        <w:t xml:space="preserve">B2. </w:t>
      </w:r>
      <w:r w:rsidR="00947BD0">
        <w:t>Method Assumptions</w:t>
      </w:r>
    </w:p>
    <w:p w14:paraId="54C3CBC5" w14:textId="2F26BBFC" w:rsidR="00947BD0" w:rsidRPr="00947BD0" w:rsidRDefault="00856120" w:rsidP="00947BD0">
      <w:r>
        <w:t>“</w:t>
      </w:r>
      <w:r w:rsidRPr="00856120">
        <w:t>The KNN algorithm assumes that similar things exist in close proximity. In other words, similar things are near to each other.</w:t>
      </w:r>
      <w:r>
        <w:t>” (Harrison, 2018).</w:t>
      </w:r>
      <w:r w:rsidR="00632079">
        <w:t xml:space="preserve">  In this case, “near” </w:t>
      </w:r>
      <w:r w:rsidR="00345AA8">
        <w:t xml:space="preserve">means a minimal distance between points in the feature space </w:t>
      </w:r>
      <w:r w:rsidR="00B56773">
        <w:t>using a particular distance metric</w:t>
      </w:r>
      <w:r w:rsidR="00014EEA">
        <w:t xml:space="preserve"> (Manhattan, Euclidean, Minkowski, etc.)</w:t>
      </w:r>
      <w:r w:rsidR="00B56773">
        <w:t>.</w:t>
      </w:r>
    </w:p>
    <w:p w14:paraId="6AFC8F87" w14:textId="0CE3D34E" w:rsidR="007D6668" w:rsidRDefault="007D6668" w:rsidP="007D6668">
      <w:pPr>
        <w:pStyle w:val="Heading2"/>
      </w:pPr>
      <w:r>
        <w:t xml:space="preserve">B3. </w:t>
      </w:r>
      <w:r w:rsidR="00947BD0">
        <w:t>Package</w:t>
      </w:r>
      <w:r w:rsidR="00C65D46">
        <w:t xml:space="preserve"> / Library</w:t>
      </w:r>
      <w:r w:rsidR="00947BD0">
        <w:t xml:space="preserve"> List</w:t>
      </w:r>
    </w:p>
    <w:p w14:paraId="1C5A10E7" w14:textId="081A7DEE" w:rsidR="00097D5C" w:rsidRDefault="00B1528A" w:rsidP="00051C86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286">
        <w:rPr>
          <w:noProof/>
        </w:rPr>
        <w:t>1</w:t>
      </w:r>
      <w:r>
        <w:fldChar w:fldCharType="end"/>
      </w:r>
      <w:r>
        <w:br/>
      </w:r>
      <w:r w:rsidR="004318D6">
        <w:rPr>
          <w:b w:val="0"/>
          <w:bCs/>
          <w:i/>
          <w:iCs w:val="0"/>
        </w:rPr>
        <w:t>Package</w:t>
      </w:r>
      <w:r w:rsidR="000B411B">
        <w:rPr>
          <w:b w:val="0"/>
          <w:bCs/>
          <w:i/>
          <w:iCs w:val="0"/>
        </w:rPr>
        <w:t xml:space="preserve"> and library</w:t>
      </w:r>
      <w:r w:rsidR="004318D6">
        <w:rPr>
          <w:b w:val="0"/>
          <w:bCs/>
          <w:i/>
          <w:iCs w:val="0"/>
        </w:rPr>
        <w:t xml:space="preserve"> import statements</w:t>
      </w:r>
      <w:r w:rsidR="00097D5C" w:rsidRPr="00097D5C">
        <w:drawing>
          <wp:inline distT="0" distB="0" distL="0" distR="0" wp14:anchorId="4FBE1449" wp14:editId="4A1D22D0">
            <wp:extent cx="5439534" cy="1705213"/>
            <wp:effectExtent l="0" t="0" r="8890" b="9525"/>
            <wp:docPr id="15435006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00698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1ABE" w14:textId="77777777" w:rsidR="004318D6" w:rsidRDefault="004318D6" w:rsidP="00D37DD0">
      <w:pPr>
        <w:pStyle w:val="Code"/>
      </w:pPr>
    </w:p>
    <w:p w14:paraId="05C019ED" w14:textId="77777777" w:rsidR="00897DF6" w:rsidRDefault="004318D6" w:rsidP="008C29EC">
      <w:r>
        <w:t>Figure 1 shows my import code</w:t>
      </w:r>
      <w:r>
        <w:t>.</w:t>
      </w:r>
      <w:r w:rsidR="00FF0720">
        <w:t xml:space="preserve"> </w:t>
      </w:r>
      <w:r w:rsidR="00D30F95">
        <w:t>Each pac</w:t>
      </w:r>
      <w:r w:rsidR="00830899">
        <w:t xml:space="preserve">kage or library imported is useful in the full scope of the project. </w:t>
      </w:r>
      <w:r w:rsidR="00FF0720">
        <w:t xml:space="preserve">Pandas is used </w:t>
      </w:r>
      <w:r w:rsidR="00113B7E">
        <w:t xml:space="preserve">to work with </w:t>
      </w:r>
      <w:proofErr w:type="spellStart"/>
      <w:r w:rsidR="00113B7E">
        <w:t>DataFrames</w:t>
      </w:r>
      <w:proofErr w:type="spellEnd"/>
      <w:r w:rsidR="00113B7E">
        <w:t xml:space="preserve">. </w:t>
      </w:r>
      <w:proofErr w:type="spellStart"/>
      <w:r w:rsidR="00113B7E">
        <w:t>Numpy</w:t>
      </w:r>
      <w:proofErr w:type="spellEnd"/>
      <w:r w:rsidR="00113B7E">
        <w:t xml:space="preserve"> is used for various mathematical functions (finding means, </w:t>
      </w:r>
      <w:r w:rsidR="0070438A">
        <w:t xml:space="preserve">covariance matrices, eigenvalues, etc.). </w:t>
      </w:r>
      <w:proofErr w:type="spellStart"/>
      <w:r w:rsidR="0070438A">
        <w:t>Pyplot</w:t>
      </w:r>
      <w:proofErr w:type="spellEnd"/>
      <w:r w:rsidR="0070438A">
        <w:t xml:space="preserve"> and seaborn are used </w:t>
      </w:r>
      <w:r w:rsidR="00910469">
        <w:t>for graphical display.</w:t>
      </w:r>
      <w:r w:rsidR="00EB464F">
        <w:t xml:space="preserve"> </w:t>
      </w:r>
    </w:p>
    <w:p w14:paraId="71F58BF6" w14:textId="391B6466" w:rsidR="0090194B" w:rsidRPr="0090194B" w:rsidRDefault="00BB3FFA" w:rsidP="002757C8">
      <w:r>
        <w:lastRenderedPageBreak/>
        <w:t xml:space="preserve">The remaining lines import certain functions </w:t>
      </w:r>
      <w:r w:rsidR="00652203">
        <w:t xml:space="preserve">or classes </w:t>
      </w:r>
      <w:r>
        <w:t xml:space="preserve">from the scikit-learn package. </w:t>
      </w:r>
      <w:r w:rsidR="00394DF6">
        <w:t>From the API reference</w:t>
      </w:r>
      <w:r w:rsidR="00AE3A3C">
        <w:t xml:space="preserve"> (2023)</w:t>
      </w:r>
      <w:r w:rsidR="00394DF6">
        <w:t xml:space="preserve">, we see that </w:t>
      </w:r>
      <w:proofErr w:type="spellStart"/>
      <w:r w:rsidR="00FF3D9A">
        <w:t>KNeighborsClassifier</w:t>
      </w:r>
      <w:proofErr w:type="spellEnd"/>
      <w:r w:rsidR="00FF3D9A">
        <w:t xml:space="preserve"> is used to perform the KNN analysis and classification. </w:t>
      </w:r>
      <w:proofErr w:type="spellStart"/>
      <w:r w:rsidR="0002539B">
        <w:t>Train_test_split</w:t>
      </w:r>
      <w:proofErr w:type="spellEnd"/>
      <w:r w:rsidR="0002539B">
        <w:t xml:space="preserve"> automates the splitting of a dataset into training and testing data. </w:t>
      </w:r>
      <w:proofErr w:type="spellStart"/>
      <w:r w:rsidR="0002539B">
        <w:t>Cross_validate</w:t>
      </w:r>
      <w:proofErr w:type="spellEnd"/>
      <w:r w:rsidR="0002539B">
        <w:t xml:space="preserve"> is </w:t>
      </w:r>
      <w:r w:rsidR="009313BF">
        <w:t xml:space="preserve">a </w:t>
      </w:r>
      <w:r w:rsidR="002900BF">
        <w:t xml:space="preserve">function </w:t>
      </w:r>
      <w:r w:rsidR="009313BF">
        <w:t>used to perform cross validation</w:t>
      </w:r>
      <w:r w:rsidR="006541F1">
        <w:t xml:space="preserve">, that is, </w:t>
      </w:r>
      <w:r w:rsidR="00AA181D">
        <w:t>ensu</w:t>
      </w:r>
      <w:r w:rsidR="005349C2">
        <w:t>r</w:t>
      </w:r>
      <w:r w:rsidR="00AA181D">
        <w:t xml:space="preserve">ing </w:t>
      </w:r>
      <w:r w:rsidR="005349C2">
        <w:t xml:space="preserve">that </w:t>
      </w:r>
      <w:r w:rsidR="00AA181D">
        <w:t>when we score our model</w:t>
      </w:r>
      <w:r w:rsidR="009313BF">
        <w:t xml:space="preserve"> </w:t>
      </w:r>
      <w:r w:rsidR="005349C2">
        <w:t xml:space="preserve">while tuning the hyperparameter </w:t>
      </w:r>
      <w:r w:rsidR="005349C2">
        <w:rPr>
          <w:i/>
          <w:iCs/>
        </w:rPr>
        <w:t>k</w:t>
      </w:r>
      <w:r w:rsidR="005349C2">
        <w:t>, we’re not overfitting on training data.</w:t>
      </w:r>
      <w:r w:rsidR="0024257F">
        <w:t xml:space="preserve"> </w:t>
      </w:r>
      <w:proofErr w:type="spellStart"/>
      <w:r w:rsidR="008C29EC">
        <w:t>A</w:t>
      </w:r>
      <w:r w:rsidR="008C29EC">
        <w:t>ccuracy_score</w:t>
      </w:r>
      <w:proofErr w:type="spellEnd"/>
      <w:r w:rsidR="008C29EC">
        <w:t xml:space="preserve">, </w:t>
      </w:r>
      <w:proofErr w:type="spellStart"/>
      <w:r w:rsidR="008C29EC">
        <w:t>precision_score</w:t>
      </w:r>
      <w:proofErr w:type="spellEnd"/>
      <w:r w:rsidR="008C29EC">
        <w:t xml:space="preserve">, </w:t>
      </w:r>
      <w:proofErr w:type="spellStart"/>
      <w:r w:rsidR="008C29EC">
        <w:t>recall_score</w:t>
      </w:r>
      <w:proofErr w:type="spellEnd"/>
      <w:r w:rsidR="008C29EC">
        <w:t xml:space="preserve">, f1_score, </w:t>
      </w:r>
      <w:r w:rsidR="008C29EC">
        <w:t xml:space="preserve">and </w:t>
      </w:r>
      <w:proofErr w:type="spellStart"/>
      <w:r w:rsidR="008C29EC">
        <w:t>roc_auc_score</w:t>
      </w:r>
      <w:proofErr w:type="spellEnd"/>
      <w:r w:rsidR="008C29EC">
        <w:t xml:space="preserve"> are various </w:t>
      </w:r>
      <w:r w:rsidR="009567C3">
        <w:t>functions that calculate scoring metrics for the model</w:t>
      </w:r>
      <w:r w:rsidR="00907CEB">
        <w:t xml:space="preserve">: namely, accuracy, precision, recall, F1 score, and </w:t>
      </w:r>
      <w:r w:rsidR="00220FA2">
        <w:t xml:space="preserve">area under the ROC curve. </w:t>
      </w:r>
      <w:proofErr w:type="spellStart"/>
      <w:r w:rsidR="000F0D22">
        <w:t>Roc_curve</w:t>
      </w:r>
      <w:proofErr w:type="spellEnd"/>
      <w:r w:rsidR="000F0D22">
        <w:t xml:space="preserve"> is a function to compute the </w:t>
      </w:r>
      <w:r w:rsidR="00972193">
        <w:t>receive operating characteristic (ROC) curve.</w:t>
      </w:r>
      <w:r w:rsidR="00E83B7C">
        <w:t xml:space="preserve"> </w:t>
      </w:r>
      <w:proofErr w:type="spellStart"/>
      <w:r w:rsidR="00E83B7C">
        <w:t>Confusion_matrix</w:t>
      </w:r>
      <w:proofErr w:type="spellEnd"/>
      <w:r w:rsidR="00E83B7C">
        <w:t xml:space="preserve"> </w:t>
      </w:r>
      <w:r w:rsidR="004E3619">
        <w:t>computes a “</w:t>
      </w:r>
      <w:r w:rsidR="004E3619" w:rsidRPr="004E3619">
        <w:t>confusion matrix to evaluate the accuracy of a classification</w:t>
      </w:r>
      <w:r w:rsidR="004E3619">
        <w:t xml:space="preserve">” </w:t>
      </w:r>
      <w:r w:rsidR="00897DF6">
        <w:t xml:space="preserve">(scikit-learn, </w:t>
      </w:r>
      <w:r w:rsidR="0056672F">
        <w:t>2023).</w:t>
      </w:r>
      <w:r w:rsidR="004E3619">
        <w:t xml:space="preserve"> </w:t>
      </w:r>
      <w:proofErr w:type="spellStart"/>
      <w:r w:rsidR="003B0F43">
        <w:t>Classification_report</w:t>
      </w:r>
      <w:proofErr w:type="spellEnd"/>
      <w:r w:rsidR="000B71D2">
        <w:t xml:space="preserve"> creates a test report with important classification metrics from the model.</w:t>
      </w:r>
      <w:r w:rsidR="00221722">
        <w:t xml:space="preserve"> </w:t>
      </w:r>
      <w:r w:rsidR="00BD6DE7">
        <w:t xml:space="preserve">I used </w:t>
      </w:r>
      <w:proofErr w:type="spellStart"/>
      <w:r w:rsidR="00BD6DE7">
        <w:t>StandardScaler</w:t>
      </w:r>
      <w:proofErr w:type="spellEnd"/>
      <w:r w:rsidR="00BD6DE7">
        <w:t xml:space="preserve"> to </w:t>
      </w:r>
      <w:r w:rsidR="00032049">
        <w:t xml:space="preserve">scale the quantitative variables to unit variance with zero mean. </w:t>
      </w:r>
      <w:r w:rsidR="0055749B">
        <w:t xml:space="preserve">I used </w:t>
      </w:r>
      <w:r w:rsidR="005E6F4E">
        <w:t xml:space="preserve">the </w:t>
      </w:r>
      <w:r w:rsidR="0055749B">
        <w:t xml:space="preserve">PCA </w:t>
      </w:r>
      <w:r w:rsidR="005E6F4E">
        <w:t xml:space="preserve">class </w:t>
      </w:r>
      <w:r w:rsidR="0055749B">
        <w:t xml:space="preserve">for principal component analysis to reduce the dimensionality of the dataset </w:t>
      </w:r>
      <w:r w:rsidR="00B13720">
        <w:t>bec</w:t>
      </w:r>
      <w:r w:rsidR="00C33C7A">
        <w:t>ause the performance of KNN “</w:t>
      </w:r>
      <w:r w:rsidR="00C33C7A" w:rsidRPr="00C33C7A">
        <w:t>gets worse as the number of features increases</w:t>
      </w:r>
      <w:r w:rsidR="00C33C7A">
        <w:t>” (</w:t>
      </w:r>
      <w:proofErr w:type="spellStart"/>
      <w:r w:rsidR="00C33C7A">
        <w:t>Tokuç</w:t>
      </w:r>
      <w:proofErr w:type="spellEnd"/>
      <w:r w:rsidR="00C33C7A">
        <w:t xml:space="preserve">, 2022). </w:t>
      </w:r>
      <w:r w:rsidR="0057554A">
        <w:t xml:space="preserve">Finally, the </w:t>
      </w:r>
      <w:proofErr w:type="spellStart"/>
      <w:r w:rsidR="0057554A">
        <w:t>ColumnTransformer</w:t>
      </w:r>
      <w:proofErr w:type="spellEnd"/>
      <w:r w:rsidR="0057554A">
        <w:t xml:space="preserve"> function allowed me to easily </w:t>
      </w:r>
      <w:r w:rsidR="005F2E87">
        <w:t>scale &amp; transform the quantitative variables while leaving the categorical columns untouched.</w:t>
      </w:r>
    </w:p>
    <w:p w14:paraId="38A3EED2" w14:textId="0E4BD6B3" w:rsidR="00FF78A4" w:rsidRPr="00FF78A4" w:rsidRDefault="00C20C16" w:rsidP="00C20C16">
      <w:pPr>
        <w:pStyle w:val="Heading1"/>
      </w:pPr>
      <w:r>
        <w:t>Part III. Data Preparation</w:t>
      </w:r>
    </w:p>
    <w:p w14:paraId="015A11CB" w14:textId="2769CD9A" w:rsidR="00D53DB3" w:rsidRDefault="00595242" w:rsidP="00595242">
      <w:pPr>
        <w:pStyle w:val="Heading2"/>
      </w:pPr>
      <w:r>
        <w:t xml:space="preserve">C1. Data </w:t>
      </w:r>
      <w:r w:rsidR="004859B0">
        <w:t>Preprocessing</w:t>
      </w:r>
    </w:p>
    <w:p w14:paraId="1814237D" w14:textId="7B8776BF" w:rsidR="00D90118" w:rsidRDefault="004859B0" w:rsidP="00AD76E7">
      <w:r>
        <w:t xml:space="preserve">As mentioned </w:t>
      </w:r>
      <w:r w:rsidR="00CE7131">
        <w:t>in the previous section</w:t>
      </w:r>
      <w:r>
        <w:t xml:space="preserve">, I performed PCA </w:t>
      </w:r>
      <w:r w:rsidR="002371EA">
        <w:t xml:space="preserve">to reduce the dimensionality of the dataset in </w:t>
      </w:r>
      <w:r w:rsidR="00C2604F">
        <w:t>order to have the best chance of a well-performing KNN model.</w:t>
      </w:r>
      <w:r w:rsidR="00941D82">
        <w:t xml:space="preserve"> After examining the eigenvalues </w:t>
      </w:r>
      <w:r w:rsidR="005B3BDE">
        <w:t xml:space="preserve">and explained variance given by each principal component, I chose to retain 7 PCs, which together </w:t>
      </w:r>
      <w:r w:rsidR="00D26343">
        <w:t xml:space="preserve">explained about 62.5% of the variance in the </w:t>
      </w:r>
      <w:r w:rsidR="00B07DC7">
        <w:t xml:space="preserve">original 26-column </w:t>
      </w:r>
      <w:r w:rsidR="00D26343">
        <w:t>dataset.</w:t>
      </w:r>
      <w:r w:rsidR="00B24474">
        <w:t xml:space="preserve"> </w:t>
      </w:r>
    </w:p>
    <w:p w14:paraId="66D013F1" w14:textId="442D348F" w:rsidR="004C3FBB" w:rsidRDefault="004C3FBB" w:rsidP="004C3FBB">
      <w:pPr>
        <w:pStyle w:val="Heading2"/>
      </w:pPr>
      <w:r>
        <w:lastRenderedPageBreak/>
        <w:t xml:space="preserve">C2. </w:t>
      </w:r>
      <w:r w:rsidR="007402BE">
        <w:t>Data Set Variables</w:t>
      </w:r>
    </w:p>
    <w:p w14:paraId="7C3EC04D" w14:textId="55572E85" w:rsidR="003B330E" w:rsidRDefault="006D0444" w:rsidP="003B330E">
      <w:r>
        <w:t xml:space="preserve">Figure 2 </w:t>
      </w:r>
      <w:r w:rsidR="00464A83">
        <w:t xml:space="preserve">shows a snippet of my code where I have chosen my explanatory </w:t>
      </w:r>
      <w:r w:rsidR="00C9243E">
        <w:t>variables and</w:t>
      </w:r>
      <w:r w:rsidR="00464A83">
        <w:t xml:space="preserve"> split them into quantita</w:t>
      </w:r>
      <w:r w:rsidR="00882F08">
        <w:t>tive and categorical groups.</w:t>
      </w:r>
    </w:p>
    <w:p w14:paraId="73DADA78" w14:textId="4889D5FE" w:rsidR="00882F08" w:rsidRDefault="00882F08" w:rsidP="00051C86">
      <w:pPr>
        <w:pStyle w:val="Caption"/>
        <w:keepNext/>
        <w:ind w:firstLine="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286">
        <w:rPr>
          <w:noProof/>
        </w:rPr>
        <w:t>2</w:t>
      </w:r>
      <w:r>
        <w:fldChar w:fldCharType="end"/>
      </w:r>
      <w:r>
        <w:br/>
      </w:r>
      <w:r w:rsidR="00051C86">
        <w:rPr>
          <w:b w:val="0"/>
          <w:bCs/>
          <w:i/>
          <w:iCs w:val="0"/>
        </w:rPr>
        <w:t>Variable list</w:t>
      </w:r>
      <w:r w:rsidRPr="00882F08">
        <w:drawing>
          <wp:inline distT="0" distB="0" distL="0" distR="0" wp14:anchorId="06F29280" wp14:editId="042BBE2A">
            <wp:extent cx="5943600" cy="812800"/>
            <wp:effectExtent l="0" t="0" r="0" b="6350"/>
            <wp:docPr id="116338980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9805" name="Picture 1" descr="A close-up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6980" w14:textId="488E5FB7" w:rsidR="004A6B33" w:rsidRDefault="004A6B33" w:rsidP="004A6B33">
      <w:pPr>
        <w:pStyle w:val="Heading2"/>
      </w:pPr>
      <w:r>
        <w:t xml:space="preserve">C3. </w:t>
      </w:r>
      <w:r w:rsidR="00F346BA">
        <w:t xml:space="preserve">Preparation </w:t>
      </w:r>
      <w:r w:rsidR="00644121">
        <w:t>Steps for Analysis</w:t>
      </w:r>
    </w:p>
    <w:p w14:paraId="4564DFA3" w14:textId="1A19E42C" w:rsidR="00567811" w:rsidRDefault="00A0061D" w:rsidP="00A0061D">
      <w:r>
        <w:t xml:space="preserve">See attached Jupyter notebook, </w:t>
      </w:r>
      <w:r w:rsidR="009A6FAE">
        <w:t>‘</w:t>
      </w:r>
      <w:proofErr w:type="spellStart"/>
      <w:r w:rsidR="009A6FAE">
        <w:t>KNNClass.ipynb</w:t>
      </w:r>
      <w:proofErr w:type="spellEnd"/>
      <w:r w:rsidR="009A6FAE">
        <w:t>’</w:t>
      </w:r>
      <w:r w:rsidR="00E92962">
        <w:t xml:space="preserve"> under the heading ‘Data Preparation’</w:t>
      </w:r>
      <w:r>
        <w:t>.</w:t>
      </w:r>
      <w:r w:rsidR="009A6FAE">
        <w:t xml:space="preserve"> I have provided headers to each </w:t>
      </w:r>
      <w:r w:rsidR="00644121">
        <w:t xml:space="preserve">code block indicating the </w:t>
      </w:r>
      <w:r w:rsidR="00F346BA">
        <w:t>preparation</w:t>
      </w:r>
      <w:r w:rsidR="00644121">
        <w:t xml:space="preserve"> steps.</w:t>
      </w:r>
      <w:r w:rsidR="004D1C30">
        <w:t xml:space="preserve"> </w:t>
      </w:r>
    </w:p>
    <w:p w14:paraId="358D76CB" w14:textId="1BF19FAE" w:rsidR="00D45D12" w:rsidRDefault="00A0061D" w:rsidP="00EF19DE">
      <w:pPr>
        <w:pStyle w:val="Heading2"/>
      </w:pPr>
      <w:r>
        <w:t xml:space="preserve">C4. </w:t>
      </w:r>
      <w:r w:rsidR="00EF19DE">
        <w:t>Cleaned</w:t>
      </w:r>
      <w:r w:rsidR="00D45D12">
        <w:t xml:space="preserve"> Data Set</w:t>
      </w:r>
    </w:p>
    <w:p w14:paraId="78B178C2" w14:textId="5CB7F642" w:rsidR="002A0F98" w:rsidRPr="002A0F98" w:rsidRDefault="002A0F98" w:rsidP="002A0F98">
      <w:r>
        <w:t>The cleaned data set is attached as ‘</w:t>
      </w:r>
      <w:r w:rsidR="005E1198" w:rsidRPr="005E1198">
        <w:t>clean_medical_data.csv</w:t>
      </w:r>
      <w:r w:rsidR="005E1198">
        <w:t>’.</w:t>
      </w:r>
    </w:p>
    <w:p w14:paraId="5F2F7874" w14:textId="3CCFF88D" w:rsidR="002D4D68" w:rsidRDefault="002D4D68" w:rsidP="002D4D68">
      <w:pPr>
        <w:pStyle w:val="Heading1"/>
      </w:pPr>
      <w:r>
        <w:t>Part IV. Analysis</w:t>
      </w:r>
    </w:p>
    <w:p w14:paraId="77091988" w14:textId="0451CADC" w:rsidR="00157637" w:rsidRDefault="00157637" w:rsidP="00157637">
      <w:pPr>
        <w:pStyle w:val="Heading2"/>
      </w:pPr>
      <w:r>
        <w:t xml:space="preserve">D1. </w:t>
      </w:r>
      <w:r w:rsidR="005E28A1">
        <w:t>Split Data</w:t>
      </w:r>
    </w:p>
    <w:p w14:paraId="36436DCC" w14:textId="77AB0890" w:rsidR="002D4F90" w:rsidRDefault="002D4F90" w:rsidP="002D4F90">
      <w:r>
        <w:t xml:space="preserve">The </w:t>
      </w:r>
      <w:r w:rsidR="00B86B43">
        <w:t>split</w:t>
      </w:r>
      <w:r>
        <w:t xml:space="preserve"> test and training data sets used for the KNN analysis are attached as ‘</w:t>
      </w:r>
      <w:r w:rsidRPr="00324BF8">
        <w:t>test_xform_medical_data.csv</w:t>
      </w:r>
      <w:r>
        <w:t>’ and ‘</w:t>
      </w:r>
      <w:r w:rsidRPr="00324BF8">
        <w:t>t</w:t>
      </w:r>
      <w:r>
        <w:t>rain</w:t>
      </w:r>
      <w:r w:rsidRPr="00324BF8">
        <w:t>_xform_medical_data.csv</w:t>
      </w:r>
      <w:r>
        <w:t>’. Since these datasets have undergone PCA transformation, I have also attached a CSV with the loadings for each explanatory variable per PC, as ‘PC_loadings.csv’.</w:t>
      </w:r>
    </w:p>
    <w:p w14:paraId="0439FCD9" w14:textId="0B80C3CC" w:rsidR="00591A1F" w:rsidRDefault="00591A1F" w:rsidP="00591A1F">
      <w:pPr>
        <w:pStyle w:val="Heading2"/>
      </w:pPr>
      <w:r>
        <w:t xml:space="preserve">D2. </w:t>
      </w:r>
      <w:r w:rsidR="00634736">
        <w:t>Analysis Technique</w:t>
      </w:r>
    </w:p>
    <w:p w14:paraId="6AEE51B8" w14:textId="698C367D" w:rsidR="00591A1F" w:rsidRDefault="000642E8" w:rsidP="00591A1F">
      <w:r>
        <w:t xml:space="preserve">See attached Jupyter notebook, </w:t>
      </w:r>
      <w:r w:rsidR="00634736">
        <w:t xml:space="preserve">under the heading ‘Data Analysis’ for code and </w:t>
      </w:r>
      <w:r w:rsidR="005C30AB">
        <w:t>output</w:t>
      </w:r>
      <w:r>
        <w:t>.</w:t>
      </w:r>
      <w:r w:rsidR="004220DE">
        <w:t xml:space="preserve"> I largely followed the methodology given by </w:t>
      </w:r>
      <w:proofErr w:type="spellStart"/>
      <w:r w:rsidR="004220DE">
        <w:t>Shafl</w:t>
      </w:r>
      <w:proofErr w:type="spellEnd"/>
      <w:r w:rsidR="004220DE">
        <w:t>, 2023.</w:t>
      </w:r>
    </w:p>
    <w:p w14:paraId="016224EA" w14:textId="0B2961DB" w:rsidR="0016411A" w:rsidRDefault="0016411A" w:rsidP="00591A1F">
      <w:r>
        <w:lastRenderedPageBreak/>
        <w:t xml:space="preserve">To summarize, </w:t>
      </w:r>
      <w:r w:rsidR="00563FBC">
        <w:t>these are the steps I performed:</w:t>
      </w:r>
    </w:p>
    <w:p w14:paraId="6BCBA0CD" w14:textId="66C9D863" w:rsidR="00563FBC" w:rsidRDefault="00563FBC" w:rsidP="00563FBC">
      <w:pPr>
        <w:pStyle w:val="ListParagraph"/>
        <w:numPr>
          <w:ilvl w:val="0"/>
          <w:numId w:val="7"/>
        </w:numPr>
      </w:pPr>
      <w:r>
        <w:t xml:space="preserve">Instantiate a </w:t>
      </w:r>
      <w:proofErr w:type="spellStart"/>
      <w:r>
        <w:t>KN</w:t>
      </w:r>
      <w:r w:rsidR="00614F85">
        <w:t>eighborsClassifier</w:t>
      </w:r>
      <w:proofErr w:type="spellEnd"/>
      <w:r w:rsidR="00614F85">
        <w:t xml:space="preserve"> object with k=3 neighbors as an initial value</w:t>
      </w:r>
    </w:p>
    <w:p w14:paraId="721570C5" w14:textId="634B2CAA" w:rsidR="00614F85" w:rsidRDefault="00614F85" w:rsidP="00563FBC">
      <w:pPr>
        <w:pStyle w:val="ListParagraph"/>
        <w:numPr>
          <w:ilvl w:val="0"/>
          <w:numId w:val="7"/>
        </w:numPr>
      </w:pPr>
      <w:r>
        <w:t>Fit to the scaled</w:t>
      </w:r>
      <w:r w:rsidR="00505D73">
        <w:t xml:space="preserve">, PCA-transformed training set </w:t>
      </w:r>
      <w:proofErr w:type="spellStart"/>
      <w:r w:rsidR="00505D73">
        <w:t>X_train_pca</w:t>
      </w:r>
      <w:proofErr w:type="spellEnd"/>
      <w:r w:rsidR="00497208">
        <w:t xml:space="preserve"> and calculate initial accuracy (54%)</w:t>
      </w:r>
      <w:r w:rsidR="00505D73">
        <w:t>.</w:t>
      </w:r>
    </w:p>
    <w:p w14:paraId="761F217F" w14:textId="65188983" w:rsidR="00497208" w:rsidRDefault="006E4A6C" w:rsidP="00563FBC">
      <w:pPr>
        <w:pStyle w:val="ListParagraph"/>
        <w:numPr>
          <w:ilvl w:val="0"/>
          <w:numId w:val="7"/>
        </w:numPr>
      </w:pPr>
      <w:r>
        <w:t xml:space="preserve">Tune the hyperparameter </w:t>
      </w:r>
      <w:r>
        <w:rPr>
          <w:i/>
          <w:iCs/>
        </w:rPr>
        <w:t xml:space="preserve">k, </w:t>
      </w:r>
      <w:r>
        <w:t>looking at accuracy, F1 score (combining precision and recall)</w:t>
      </w:r>
      <w:r w:rsidR="006509D7">
        <w:t>, and area under the ROC curve</w:t>
      </w:r>
      <w:r w:rsidR="00D6045C">
        <w:t xml:space="preserve"> (AUC)</w:t>
      </w:r>
      <w:r w:rsidR="006509D7">
        <w:t xml:space="preserve">. I only checked odd values of </w:t>
      </w:r>
      <w:r w:rsidR="006509D7" w:rsidRPr="005E0365">
        <w:rPr>
          <w:i/>
          <w:iCs/>
        </w:rPr>
        <w:t>k</w:t>
      </w:r>
      <w:r w:rsidR="00426C6D">
        <w:t xml:space="preserve"> since </w:t>
      </w:r>
      <w:r w:rsidR="005E0365">
        <w:t xml:space="preserve">Harrison states that in classification problems, it is usual to “make </w:t>
      </w:r>
      <w:r w:rsidR="0034110C">
        <w:t>[</w:t>
      </w:r>
      <w:r w:rsidR="0034110C" w:rsidRPr="0034110C">
        <w:rPr>
          <w:i/>
          <w:iCs/>
        </w:rPr>
        <w:t>k</w:t>
      </w:r>
      <w:r w:rsidR="0034110C">
        <w:t>] an odd number to have a tiebreaker”. (2018).</w:t>
      </w:r>
    </w:p>
    <w:p w14:paraId="46D802EB" w14:textId="1A7F708E" w:rsidR="00B77068" w:rsidRDefault="00B77068" w:rsidP="00B77068">
      <w:pPr>
        <w:pStyle w:val="ListParagraph"/>
        <w:numPr>
          <w:ilvl w:val="1"/>
          <w:numId w:val="7"/>
        </w:numPr>
      </w:pPr>
      <w:r>
        <w:t xml:space="preserve">Looking at </w:t>
      </w:r>
      <w:r w:rsidR="007452CD">
        <w:t xml:space="preserve">each potential odd value of </w:t>
      </w:r>
      <w:r w:rsidR="007452CD">
        <w:rPr>
          <w:i/>
          <w:iCs/>
        </w:rPr>
        <w:t>k</w:t>
      </w:r>
      <w:r w:rsidR="007452CD">
        <w:t xml:space="preserve"> less than 50, I performed a </w:t>
      </w:r>
      <w:r w:rsidR="00192289">
        <w:t xml:space="preserve">5-fold </w:t>
      </w:r>
      <w:r w:rsidR="007452CD">
        <w:t>cross validation</w:t>
      </w:r>
      <w:r w:rsidR="00192289">
        <w:t xml:space="preserve"> and calculated the mean accuracy, F1, and AUC scores</w:t>
      </w:r>
      <w:r w:rsidR="00D6045C">
        <w:t xml:space="preserve"> for each of the 5 folds.</w:t>
      </w:r>
    </w:p>
    <w:p w14:paraId="76934908" w14:textId="34316541" w:rsidR="00D6045C" w:rsidRDefault="00D6045C" w:rsidP="00B77068">
      <w:pPr>
        <w:pStyle w:val="ListParagraph"/>
        <w:numPr>
          <w:ilvl w:val="1"/>
          <w:numId w:val="7"/>
        </w:numPr>
      </w:pPr>
      <w:r>
        <w:t xml:space="preserve">I plotted the results on a graph, showing that accuracy </w:t>
      </w:r>
      <w:r w:rsidR="005672B9">
        <w:t xml:space="preserve">generally </w:t>
      </w:r>
      <w:r>
        <w:t>inc</w:t>
      </w:r>
      <w:r w:rsidR="005672B9">
        <w:t xml:space="preserve">reases as </w:t>
      </w:r>
      <w:r w:rsidR="005672B9">
        <w:rPr>
          <w:i/>
          <w:iCs/>
        </w:rPr>
        <w:t xml:space="preserve">k </w:t>
      </w:r>
      <w:r w:rsidR="005672B9">
        <w:t xml:space="preserve">increases, but F1 plummets. </w:t>
      </w:r>
      <w:r w:rsidR="009430C2">
        <w:t>I chose to base my selection on AUC.</w:t>
      </w:r>
    </w:p>
    <w:p w14:paraId="26F8A474" w14:textId="698537A8" w:rsidR="00B26619" w:rsidRDefault="00B26619" w:rsidP="00B77068">
      <w:pPr>
        <w:pStyle w:val="ListParagraph"/>
        <w:numPr>
          <w:ilvl w:val="1"/>
          <w:numId w:val="7"/>
        </w:numPr>
      </w:pPr>
      <w:r>
        <w:t xml:space="preserve">AUC </w:t>
      </w:r>
      <w:r w:rsidR="00167746">
        <w:t xml:space="preserve">was maximized at </w:t>
      </w:r>
      <w:r w:rsidR="00167746">
        <w:rPr>
          <w:i/>
          <w:iCs/>
        </w:rPr>
        <w:t xml:space="preserve">k = </w:t>
      </w:r>
      <w:r w:rsidR="00167746" w:rsidRPr="00167746">
        <w:t>3.</w:t>
      </w:r>
    </w:p>
    <w:p w14:paraId="59C4F1CB" w14:textId="34271D3B" w:rsidR="00167746" w:rsidRDefault="00311388" w:rsidP="00167746">
      <w:pPr>
        <w:pStyle w:val="ListParagraph"/>
        <w:numPr>
          <w:ilvl w:val="0"/>
          <w:numId w:val="7"/>
        </w:numPr>
      </w:pPr>
      <w:r>
        <w:t xml:space="preserve">Plot the ROC curve. </w:t>
      </w:r>
      <w:r w:rsidR="00C60D8B">
        <w:t>“</w:t>
      </w:r>
      <w:r w:rsidR="00941769">
        <w:t>[T]</w:t>
      </w:r>
      <w:r w:rsidR="00941769" w:rsidRPr="00941769">
        <w:t>o compute the ROC we do not merely want the predictions on the test set, but we want the probability</w:t>
      </w:r>
      <w:r w:rsidR="00941769">
        <w:t>” output by the model</w:t>
      </w:r>
      <w:r w:rsidR="00C259DA">
        <w:t>. “</w:t>
      </w:r>
      <w:r w:rsidR="00C259DA" w:rsidRPr="00C259DA">
        <w:t xml:space="preserve">To do this we apply the method </w:t>
      </w:r>
      <w:proofErr w:type="spellStart"/>
      <w:r w:rsidR="00C259DA" w:rsidRPr="00C259DA">
        <w:t>predict</w:t>
      </w:r>
      <w:r w:rsidR="0068474A">
        <w:t>_</w:t>
      </w:r>
      <w:r w:rsidR="00C259DA" w:rsidRPr="00C259DA">
        <w:t>proba</w:t>
      </w:r>
      <w:proofErr w:type="spellEnd"/>
      <w:r w:rsidR="00C259DA" w:rsidRPr="00C259DA">
        <w:t xml:space="preserve"> to the model and pass it the test data.</w:t>
      </w:r>
      <w:r w:rsidR="00C259DA">
        <w:t>” (</w:t>
      </w:r>
      <w:r w:rsidR="00C259DA">
        <w:t>Bowne-Anderson, n.d</w:t>
      </w:r>
      <w:r w:rsidR="00C259DA">
        <w:t>.)</w:t>
      </w:r>
    </w:p>
    <w:p w14:paraId="58823AC5" w14:textId="2B578560" w:rsidR="008815DF" w:rsidRDefault="00820067" w:rsidP="00167746">
      <w:pPr>
        <w:pStyle w:val="ListParagraph"/>
        <w:numPr>
          <w:ilvl w:val="0"/>
          <w:numId w:val="7"/>
        </w:numPr>
      </w:pPr>
      <w:r>
        <w:t>Calculate and plot a confusion matrix for the model show</w:t>
      </w:r>
      <w:r w:rsidR="00536662">
        <w:t>ing</w:t>
      </w:r>
      <w:r>
        <w:t xml:space="preserve"> true and false positives, and true and false negatives.</w:t>
      </w:r>
    </w:p>
    <w:p w14:paraId="6B2E3328" w14:textId="6E98EF4B" w:rsidR="005D3FCD" w:rsidRDefault="005D3FCD" w:rsidP="005D3FCD">
      <w:pPr>
        <w:pStyle w:val="Heading2"/>
      </w:pPr>
      <w:r>
        <w:t xml:space="preserve">D3. </w:t>
      </w:r>
      <w:r w:rsidR="00536662">
        <w:t xml:space="preserve">Code </w:t>
      </w:r>
    </w:p>
    <w:p w14:paraId="3ABFF11A" w14:textId="02BA1863" w:rsidR="005D3FCD" w:rsidRDefault="00144CF1" w:rsidP="005D3FCD">
      <w:r>
        <w:t xml:space="preserve">See attached Jupyter notebook. </w:t>
      </w:r>
    </w:p>
    <w:p w14:paraId="22B4B527" w14:textId="319EAF6D" w:rsidR="002D4D68" w:rsidRDefault="00157637" w:rsidP="00157637">
      <w:pPr>
        <w:pStyle w:val="Heading1"/>
      </w:pPr>
      <w:r>
        <w:lastRenderedPageBreak/>
        <w:t>Part V. Data Summary &amp; Implications</w:t>
      </w:r>
    </w:p>
    <w:p w14:paraId="2837FB59" w14:textId="10DC5AA4" w:rsidR="001A6BAF" w:rsidRDefault="001A6BAF" w:rsidP="009061D9">
      <w:pPr>
        <w:pStyle w:val="Heading2"/>
      </w:pPr>
      <w:r>
        <w:t xml:space="preserve">E1. Accuracy &amp; AUC </w:t>
      </w:r>
    </w:p>
    <w:p w14:paraId="3C9C0A86" w14:textId="592E694F" w:rsidR="00606233" w:rsidRDefault="008626ED" w:rsidP="00606233">
      <w:r>
        <w:t xml:space="preserve">Accuracy is defined as </w:t>
      </w:r>
      <w:r w:rsidR="00FF7A52">
        <w:t>the number of correct predictions divided by the total number of predictions made (</w:t>
      </w:r>
      <w:proofErr w:type="spellStart"/>
      <w:r w:rsidR="00FF7A52">
        <w:t>Zvornicanin</w:t>
      </w:r>
      <w:proofErr w:type="spellEnd"/>
      <w:r w:rsidR="00FF7A52">
        <w:t xml:space="preserve">, 2023). </w:t>
      </w:r>
      <w:r w:rsidR="00606233">
        <w:t xml:space="preserve">The accuracy of </w:t>
      </w:r>
      <w:r>
        <w:t>my model</w:t>
      </w:r>
      <w:r w:rsidR="004361E3">
        <w:t xml:space="preserve"> was 54.4%.</w:t>
      </w:r>
      <w:r w:rsidR="00293831">
        <w:t xml:space="preserve"> A somewhat higher accuracy </w:t>
      </w:r>
      <w:r w:rsidR="004F78CB">
        <w:t>(</w:t>
      </w:r>
      <w:del w:id="0" w:author="Douglas Haunsperger" w:date="2023-12-12T11:30:00Z">
        <w:r w:rsidR="004F78CB" w:rsidDel="00213B97">
          <w:delText>~61</w:delText>
        </w:r>
      </w:del>
      <w:ins w:id="1" w:author="Douglas Haunsperger" w:date="2023-12-12T11:30:00Z">
        <w:r w:rsidR="00213B97">
          <w:t>&gt;60</w:t>
        </w:r>
      </w:ins>
      <w:r w:rsidR="004F78CB">
        <w:t xml:space="preserve">%)  could have been achieved with a higher </w:t>
      </w:r>
      <w:r w:rsidR="004F78CB">
        <w:rPr>
          <w:i/>
          <w:iCs/>
        </w:rPr>
        <w:t xml:space="preserve">k </w:t>
      </w:r>
      <w:r w:rsidR="004F78CB">
        <w:t>(</w:t>
      </w:r>
      <w:r w:rsidR="004F78CB">
        <w:rPr>
          <w:i/>
          <w:iCs/>
        </w:rPr>
        <w:t>k</w:t>
      </w:r>
      <w:r w:rsidR="004F78CB">
        <w:t xml:space="preserve"> &gt; </w:t>
      </w:r>
      <w:r w:rsidR="00051129">
        <w:t xml:space="preserve">20), but at the cost of much worse precision and recall, as shown by the F1 score </w:t>
      </w:r>
      <w:r w:rsidR="00921219">
        <w:t>line in Figure 3.</w:t>
      </w:r>
    </w:p>
    <w:p w14:paraId="2F58D10B" w14:textId="5556E3D4" w:rsidR="00921219" w:rsidRPr="00921219" w:rsidRDefault="00921219" w:rsidP="00921219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286">
        <w:rPr>
          <w:noProof/>
        </w:rPr>
        <w:t>3</w:t>
      </w:r>
      <w:r>
        <w:fldChar w:fldCharType="end"/>
      </w:r>
      <w:r>
        <w:br/>
      </w:r>
      <w:r w:rsidR="002435D6">
        <w:rPr>
          <w:b w:val="0"/>
          <w:bCs/>
          <w:i/>
          <w:iCs w:val="0"/>
        </w:rPr>
        <w:t>Accuracy vs. F1 score vs. AUC for varying values of k</w:t>
      </w:r>
    </w:p>
    <w:p w14:paraId="0EA1A339" w14:textId="7A0B9969" w:rsidR="00921219" w:rsidRDefault="00921219" w:rsidP="00606233">
      <w:r w:rsidRPr="00921219">
        <w:drawing>
          <wp:inline distT="0" distB="0" distL="0" distR="0" wp14:anchorId="2A095146" wp14:editId="427FB549">
            <wp:extent cx="4172532" cy="3134162"/>
            <wp:effectExtent l="0" t="0" r="0" b="9525"/>
            <wp:docPr id="98708807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88078" name="Picture 1" descr="A graph of different colored lin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E49B" w14:textId="5A92ED81" w:rsidR="00F31F3B" w:rsidRDefault="00CF672E" w:rsidP="00606233">
      <w:r>
        <w:t>The Receiver</w:t>
      </w:r>
      <w:r w:rsidR="00B715B6">
        <w:t xml:space="preserve"> </w:t>
      </w:r>
      <w:r>
        <w:t>Opera</w:t>
      </w:r>
      <w:r w:rsidR="00B715B6">
        <w:t>ting Characteristics “</w:t>
      </w:r>
      <w:r w:rsidR="00B715B6" w:rsidRPr="00B715B6">
        <w:t>curve shows the relationship between false-positive rate and true positive rate for different probability thresholds of model predictions.</w:t>
      </w:r>
      <w:r w:rsidR="00B715B6">
        <w:t>” (</w:t>
      </w:r>
      <w:proofErr w:type="spellStart"/>
      <w:r w:rsidR="00B715B6" w:rsidRPr="00B715B6">
        <w:t>Zvornicanin</w:t>
      </w:r>
      <w:proofErr w:type="spellEnd"/>
      <w:r w:rsidR="00B715B6">
        <w:t>, 2023).</w:t>
      </w:r>
      <w:r w:rsidR="00B715B6" w:rsidRPr="00B715B6">
        <w:t xml:space="preserve"> </w:t>
      </w:r>
      <w:r w:rsidR="00157416">
        <w:t xml:space="preserve">AUC is the area under the ROC curve. </w:t>
      </w:r>
      <w:r w:rsidR="00F31F3B">
        <w:t>The AUC</w:t>
      </w:r>
      <w:r w:rsidR="00724038">
        <w:t xml:space="preserve"> of my model was 0.493. </w:t>
      </w:r>
      <w:r w:rsidR="00011D84">
        <w:lastRenderedPageBreak/>
        <w:t>Unfortunately, this is worse than a no-skill</w:t>
      </w:r>
      <w:r w:rsidR="00C5676F">
        <w:t>, random assignment model (the dashed line in Figure 4), which has an AUC of 0.5.</w:t>
      </w:r>
    </w:p>
    <w:p w14:paraId="4C90634A" w14:textId="6DC193B7" w:rsidR="00BF0E76" w:rsidRPr="00BF0E76" w:rsidRDefault="00BF0E76" w:rsidP="00BF0E76">
      <w:pPr>
        <w:pStyle w:val="Caption"/>
        <w:keepNext/>
        <w:ind w:firstLine="0"/>
        <w:rPr>
          <w:b w:val="0"/>
          <w:bCs/>
          <w:i/>
          <w:i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40286">
        <w:rPr>
          <w:noProof/>
        </w:rPr>
        <w:t>4</w:t>
      </w:r>
      <w:r>
        <w:fldChar w:fldCharType="end"/>
      </w:r>
      <w:r>
        <w:br/>
      </w:r>
      <w:r w:rsidR="00C84ED9">
        <w:rPr>
          <w:b w:val="0"/>
          <w:bCs/>
          <w:i/>
          <w:iCs w:val="0"/>
        </w:rPr>
        <w:t xml:space="preserve">Model </w:t>
      </w:r>
      <w:r>
        <w:rPr>
          <w:b w:val="0"/>
          <w:bCs/>
          <w:i/>
          <w:iCs w:val="0"/>
        </w:rPr>
        <w:t>ROC Curve</w:t>
      </w:r>
    </w:p>
    <w:p w14:paraId="6C8048D0" w14:textId="748611E3" w:rsidR="00BF0E76" w:rsidRPr="004F78CB" w:rsidRDefault="00BF0E76" w:rsidP="00606233">
      <w:r w:rsidRPr="00BF0E76">
        <w:drawing>
          <wp:inline distT="0" distB="0" distL="0" distR="0" wp14:anchorId="56693351" wp14:editId="5FCF1A4A">
            <wp:extent cx="4182059" cy="3248478"/>
            <wp:effectExtent l="0" t="0" r="9525" b="0"/>
            <wp:docPr id="735846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4691" name="Picture 1" descr="A graph with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E782" w14:textId="381004E6" w:rsidR="00D51D75" w:rsidRDefault="00E8327C" w:rsidP="009061D9">
      <w:pPr>
        <w:pStyle w:val="Heading2"/>
      </w:pPr>
      <w:r>
        <w:t>E</w:t>
      </w:r>
      <w:r w:rsidR="001A6BAF">
        <w:t>2</w:t>
      </w:r>
      <w:r w:rsidR="009061D9">
        <w:t>. Results</w:t>
      </w:r>
      <w:r w:rsidR="001A6BAF">
        <w:t xml:space="preserve"> &amp; Implications</w:t>
      </w:r>
    </w:p>
    <w:p w14:paraId="2364E393" w14:textId="36C19166" w:rsidR="00536E6F" w:rsidRDefault="00CD2FF6" w:rsidP="00536E6F">
      <w:pPr>
        <w:rPr>
          <w:ins w:id="2" w:author="Douglas Haunsperger" w:date="2023-12-12T11:44:00Z"/>
        </w:rPr>
      </w:pPr>
      <w:r>
        <w:t xml:space="preserve">An accuracy of just over 50%, and </w:t>
      </w:r>
      <w:r w:rsidR="00CF73EA">
        <w:t xml:space="preserve">an AUC just under 0.5 means that this model is only approximately as good as random chance in </w:t>
      </w:r>
      <w:r w:rsidR="00A81389">
        <w:t xml:space="preserve">determining whether a patient will be readmitted based on the </w:t>
      </w:r>
      <w:r w:rsidR="00F947B8">
        <w:t>selected input variables.</w:t>
      </w:r>
      <w:r w:rsidR="00335F5B">
        <w:t xml:space="preserve"> It would not be helpful to the hospital to utilize this model</w:t>
      </w:r>
      <w:ins w:id="3" w:author="Douglas Haunsperger" w:date="2023-12-12T11:28:00Z">
        <w:r w:rsidR="004C67B6">
          <w:t xml:space="preserve"> as-is</w:t>
        </w:r>
      </w:ins>
      <w:r w:rsidR="00335F5B">
        <w:t>.</w:t>
      </w:r>
      <w:ins w:id="4" w:author="Douglas Haunsperger" w:date="2023-12-12T11:28:00Z">
        <w:r w:rsidR="00E41290">
          <w:t xml:space="preserve">  I showed in section E1 that accuracy could be improved to </w:t>
        </w:r>
        <w:r w:rsidR="00585E47">
          <w:t>about 6</w:t>
        </w:r>
      </w:ins>
      <w:ins w:id="5" w:author="Douglas Haunsperger" w:date="2023-12-12T11:43:00Z">
        <w:r w:rsidR="00B8667E">
          <w:t>3</w:t>
        </w:r>
      </w:ins>
      <w:ins w:id="6" w:author="Douglas Haunsperger" w:date="2023-12-12T11:28:00Z">
        <w:r w:rsidR="00585E47">
          <w:t xml:space="preserve">% </w:t>
        </w:r>
      </w:ins>
      <w:ins w:id="7" w:author="Douglas Haunsperger" w:date="2023-12-12T11:29:00Z">
        <w:r w:rsidR="00585E47">
          <w:t>by choosing a high k-value</w:t>
        </w:r>
      </w:ins>
      <w:ins w:id="8" w:author="Douglas Haunsperger" w:date="2023-12-12T11:31:00Z">
        <w:r w:rsidR="00A5124F">
          <w:t xml:space="preserve"> (</w:t>
        </w:r>
        <w:r w:rsidR="00A5124F">
          <w:rPr>
            <w:i/>
            <w:iCs/>
          </w:rPr>
          <w:t xml:space="preserve">k = </w:t>
        </w:r>
        <w:r w:rsidR="00A5124F" w:rsidRPr="00A5124F">
          <w:rPr>
            <w:rPrChange w:id="9" w:author="Douglas Haunsperger" w:date="2023-12-12T11:31:00Z">
              <w:rPr>
                <w:i/>
                <w:iCs/>
              </w:rPr>
            </w:rPrChange>
          </w:rPr>
          <w:t>49</w:t>
        </w:r>
        <w:r w:rsidR="00A5124F">
          <w:t>)</w:t>
        </w:r>
      </w:ins>
      <w:ins w:id="10" w:author="Douglas Haunsperger" w:date="2023-12-12T11:36:00Z">
        <w:r w:rsidR="00292320">
          <w:t xml:space="preserve">, at the cost of very poor precision and </w:t>
        </w:r>
      </w:ins>
      <w:ins w:id="11" w:author="Douglas Haunsperger" w:date="2023-12-12T11:37:00Z">
        <w:r w:rsidR="00292320">
          <w:t>recall</w:t>
        </w:r>
      </w:ins>
      <w:ins w:id="12" w:author="Douglas Haunsperger" w:date="2023-12-12T11:44:00Z">
        <w:r w:rsidR="00A40286">
          <w:t xml:space="preserve"> (See Figure 5)</w:t>
        </w:r>
      </w:ins>
      <w:ins w:id="13" w:author="Douglas Haunsperger" w:date="2023-12-12T11:37:00Z">
        <w:r w:rsidR="00292320">
          <w:t xml:space="preserve">. </w:t>
        </w:r>
        <w:r w:rsidR="00FF541B">
          <w:t>AUC is little different than a random-chance model regardless of the value of k</w:t>
        </w:r>
      </w:ins>
      <w:ins w:id="14" w:author="Douglas Haunsperger" w:date="2023-12-12T11:39:00Z">
        <w:r w:rsidR="00F728C9">
          <w:t xml:space="preserve"> with this set of variables</w:t>
        </w:r>
      </w:ins>
      <w:ins w:id="15" w:author="Douglas Haunsperger" w:date="2023-12-12T11:37:00Z">
        <w:r w:rsidR="00FF541B">
          <w:t xml:space="preserve">. </w:t>
        </w:r>
        <w:r w:rsidR="00162220">
          <w:lastRenderedPageBreak/>
          <w:t xml:space="preserve">Additional feature selection to </w:t>
        </w:r>
      </w:ins>
      <w:ins w:id="16" w:author="Douglas Haunsperger" w:date="2023-12-12T11:38:00Z">
        <w:r w:rsidR="00414109">
          <w:t xml:space="preserve">attempt to find a better set of </w:t>
        </w:r>
        <w:r w:rsidR="00963810">
          <w:t xml:space="preserve">independent variables to analyze with KNN would be needed to </w:t>
        </w:r>
      </w:ins>
      <w:ins w:id="17" w:author="Douglas Haunsperger" w:date="2023-12-12T11:39:00Z">
        <w:r w:rsidR="00963810">
          <w:t>find a model</w:t>
        </w:r>
        <w:r w:rsidR="00F728C9">
          <w:t xml:space="preserve"> with a better AUC score.</w:t>
        </w:r>
      </w:ins>
    </w:p>
    <w:p w14:paraId="3820B731" w14:textId="709EF059" w:rsidR="00A40286" w:rsidRPr="00A40286" w:rsidRDefault="00A40286" w:rsidP="00A40286">
      <w:pPr>
        <w:pStyle w:val="Caption"/>
        <w:keepNext/>
        <w:ind w:firstLine="0"/>
        <w:rPr>
          <w:ins w:id="18" w:author="Douglas Haunsperger" w:date="2023-12-12T11:44:00Z"/>
          <w:b w:val="0"/>
          <w:bCs/>
          <w:i/>
          <w:iCs w:val="0"/>
          <w:rPrChange w:id="19" w:author="Douglas Haunsperger" w:date="2023-12-12T11:44:00Z">
            <w:rPr>
              <w:ins w:id="20" w:author="Douglas Haunsperger" w:date="2023-12-12T11:44:00Z"/>
            </w:rPr>
          </w:rPrChange>
        </w:rPr>
        <w:pPrChange w:id="21" w:author="Douglas Haunsperger" w:date="2023-12-12T11:44:00Z">
          <w:pPr>
            <w:pStyle w:val="Caption"/>
          </w:pPr>
        </w:pPrChange>
      </w:pPr>
      <w:ins w:id="22" w:author="Douglas Haunsperger" w:date="2023-12-12T11:44:00Z">
        <w:r>
          <w:t xml:space="preserve">Figure </w:t>
        </w:r>
        <w:r>
          <w:fldChar w:fldCharType="begin"/>
        </w:r>
        <w:r>
          <w:instrText xml:space="preserve"> SEQ Figure \* ARABIC </w:instrText>
        </w:r>
      </w:ins>
      <w:r>
        <w:fldChar w:fldCharType="separate"/>
      </w:r>
      <w:ins w:id="23" w:author="Douglas Haunsperger" w:date="2023-12-12T11:44:00Z">
        <w:r>
          <w:rPr>
            <w:noProof/>
          </w:rPr>
          <w:t>5</w:t>
        </w:r>
        <w:r>
          <w:fldChar w:fldCharType="end"/>
        </w:r>
        <w:r>
          <w:br/>
        </w:r>
        <w:r w:rsidR="00CA6212">
          <w:rPr>
            <w:b w:val="0"/>
            <w:bCs/>
            <w:i/>
            <w:iCs w:val="0"/>
          </w:rPr>
          <w:t>Accuracy of high-k KNN model</w:t>
        </w:r>
      </w:ins>
    </w:p>
    <w:p w14:paraId="3971DD5D" w14:textId="00E85FC1" w:rsidR="00A40286" w:rsidRPr="00A5124F" w:rsidRDefault="00A40286" w:rsidP="00536E6F">
      <w:pPr>
        <w:rPr>
          <w:i/>
          <w:iCs/>
          <w:rPrChange w:id="24" w:author="Douglas Haunsperger" w:date="2023-12-12T11:31:00Z">
            <w:rPr/>
          </w:rPrChange>
        </w:rPr>
      </w:pPr>
      <w:ins w:id="25" w:author="Douglas Haunsperger" w:date="2023-12-12T11:44:00Z">
        <w:r w:rsidRPr="00A40286">
          <w:rPr>
            <w:i/>
            <w:iCs/>
          </w:rPr>
          <w:drawing>
            <wp:inline distT="0" distB="0" distL="0" distR="0" wp14:anchorId="6DAE1DB7" wp14:editId="4BB6F4EF">
              <wp:extent cx="2791215" cy="1724266"/>
              <wp:effectExtent l="0" t="0" r="9525" b="9525"/>
              <wp:docPr id="904940094" name="Picture 1" descr="A screenshot of a computer cod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904940094" name="Picture 1" descr="A screenshot of a computer code&#10;&#10;Description automatically generated"/>
                      <pic:cNvPicPr/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91215" cy="172426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73E53071" w14:textId="03E1F24D" w:rsidR="00BA39B0" w:rsidRDefault="00E8327C" w:rsidP="00BA39B0">
      <w:pPr>
        <w:pStyle w:val="Heading2"/>
      </w:pPr>
      <w:r>
        <w:t>E</w:t>
      </w:r>
      <w:r w:rsidR="001A6BAF">
        <w:t>3</w:t>
      </w:r>
      <w:r w:rsidR="00BA39B0">
        <w:t xml:space="preserve">. </w:t>
      </w:r>
      <w:r w:rsidR="001A6BAF">
        <w:t>Limitations</w:t>
      </w:r>
    </w:p>
    <w:p w14:paraId="556A0FA7" w14:textId="0ABDB8F8" w:rsidR="006F2A0B" w:rsidRDefault="006F2A0B" w:rsidP="006F2A0B">
      <w:pPr>
        <w:rPr>
          <w:ins w:id="26" w:author="Douglas Haunsperger" w:date="2023-12-12T11:40:00Z"/>
        </w:rPr>
      </w:pPr>
      <w:r>
        <w:t>It is likely that this data set</w:t>
      </w:r>
      <w:r w:rsidR="003E453D">
        <w:t xml:space="preserve"> violates the KNN assumption of ‘like is near like’. If </w:t>
      </w:r>
      <w:r w:rsidR="00FE5716">
        <w:t xml:space="preserve">patients with similar demographic and medical history profiles do not have </w:t>
      </w:r>
      <w:r w:rsidR="00DB74A0">
        <w:t xml:space="preserve">similar odds of readmission, then this KNN method will be ineffective. </w:t>
      </w:r>
      <w:r w:rsidR="001163AE">
        <w:t>There may be other variables than those in the data set that would be more receptive to this analysis.</w:t>
      </w:r>
    </w:p>
    <w:p w14:paraId="1F0770F6" w14:textId="7C59A573" w:rsidR="00580980" w:rsidRDefault="000C57E7" w:rsidP="000C57E7">
      <w:pPr>
        <w:pStyle w:val="Heading2"/>
        <w:pPrChange w:id="27" w:author="Douglas Haunsperger" w:date="2023-12-12T11:40:00Z">
          <w:pPr/>
        </w:pPrChange>
      </w:pPr>
      <w:ins w:id="28" w:author="Douglas Haunsperger" w:date="2023-12-12T11:40:00Z">
        <w:r>
          <w:t>E4. Course of Action</w:t>
        </w:r>
      </w:ins>
    </w:p>
    <w:p w14:paraId="2C933FED" w14:textId="367B9FDC" w:rsidR="001163AE" w:rsidRPr="006F2A0B" w:rsidRDefault="000C57E7" w:rsidP="006F2A0B">
      <w:ins w:id="29" w:author="Douglas Haunsperger" w:date="2023-12-12T11:40:00Z">
        <w:r>
          <w:t>I would reco</w:t>
        </w:r>
      </w:ins>
      <w:ins w:id="30" w:author="Douglas Haunsperger" w:date="2023-12-12T11:41:00Z">
        <w:r>
          <w:t xml:space="preserve">mmend that the hospital </w:t>
        </w:r>
        <w:r w:rsidR="002560D3">
          <w:t xml:space="preserve">not use this model to make patient decisions. </w:t>
        </w:r>
        <w:r w:rsidR="00075D29">
          <w:t>Further work</w:t>
        </w:r>
      </w:ins>
      <w:ins w:id="31" w:author="Douglas Haunsperger" w:date="2023-12-12T11:42:00Z">
        <w:r w:rsidR="00075D29">
          <w:t>, as discussed in section E2,</w:t>
        </w:r>
        <w:r w:rsidR="00C032A9">
          <w:t xml:space="preserve"> is needed</w:t>
        </w:r>
      </w:ins>
      <w:ins w:id="32" w:author="Douglas Haunsperger" w:date="2023-12-12T11:41:00Z">
        <w:r w:rsidR="00075D29">
          <w:t xml:space="preserve"> to produce a more accurate class</w:t>
        </w:r>
      </w:ins>
      <w:ins w:id="33" w:author="Douglas Haunsperger" w:date="2023-12-12T11:42:00Z">
        <w:r w:rsidR="00075D29">
          <w:t>ifier model.</w:t>
        </w:r>
      </w:ins>
    </w:p>
    <w:p w14:paraId="5A9AD913" w14:textId="528FD731" w:rsidR="00D53DB3" w:rsidRDefault="00D53DB3" w:rsidP="266588DD">
      <w:pPr>
        <w:pStyle w:val="Heading1"/>
      </w:pPr>
      <w:r>
        <w:t>Part V</w:t>
      </w:r>
      <w:r w:rsidR="002D4D68">
        <w:t>I</w:t>
      </w:r>
      <w:r>
        <w:t xml:space="preserve">. </w:t>
      </w:r>
      <w:r w:rsidR="002D4D68">
        <w:t xml:space="preserve">Demonstration &amp; </w:t>
      </w:r>
      <w:r>
        <w:t>Supporting Documentation</w:t>
      </w:r>
    </w:p>
    <w:p w14:paraId="07EE7FE1" w14:textId="2B2DD040" w:rsidR="00FD3647" w:rsidRDefault="00CA5BA9" w:rsidP="00FD3647">
      <w:pPr>
        <w:pStyle w:val="Heading2"/>
      </w:pPr>
      <w:r>
        <w:t>F</w:t>
      </w:r>
      <w:r w:rsidR="00FD3647">
        <w:t>. Demonstration Video</w:t>
      </w:r>
    </w:p>
    <w:p w14:paraId="5B5218DA" w14:textId="6B8C9CFD" w:rsidR="003606C0" w:rsidRDefault="00B95353" w:rsidP="266588DD">
      <w:pPr>
        <w:pStyle w:val="Heading2"/>
        <w:rPr>
          <w:rFonts w:eastAsia="Times New Roman" w:cs="Times New Roman"/>
          <w:b w:val="0"/>
        </w:rPr>
      </w:pPr>
      <w:r>
        <w:rPr>
          <w:rFonts w:eastAsia="Times New Roman" w:cs="Times New Roman"/>
          <w:b w:val="0"/>
        </w:rPr>
        <w:lastRenderedPageBreak/>
        <w:tab/>
        <w:t>A video describing my methods and code can be found at:</w:t>
      </w:r>
      <w:r w:rsidR="002C6B91">
        <w:rPr>
          <w:rFonts w:eastAsia="Times New Roman" w:cs="Times New Roman"/>
          <w:b w:val="0"/>
        </w:rPr>
        <w:t xml:space="preserve"> </w:t>
      </w:r>
      <w:hyperlink r:id="rId16" w:history="1">
        <w:r w:rsidR="00CA0C3C" w:rsidRPr="00B12012">
          <w:rPr>
            <w:rStyle w:val="Hyperlink"/>
            <w:rFonts w:eastAsia="Times New Roman" w:cs="Times New Roman"/>
            <w:b w:val="0"/>
          </w:rPr>
          <w:t>https://wgu.hosted.panopto.com/Panopto/Pages/Viewer.aspx?id=17a2418b-a784-44e2-9111-b0d500e39140</w:t>
        </w:r>
      </w:hyperlink>
      <w:r w:rsidR="00CA0C3C">
        <w:rPr>
          <w:rFonts w:eastAsia="Times New Roman" w:cs="Times New Roman"/>
          <w:b w:val="0"/>
        </w:rPr>
        <w:t xml:space="preserve"> </w:t>
      </w:r>
    </w:p>
    <w:p w14:paraId="65341CBE" w14:textId="1C7995D0" w:rsidR="266588DD" w:rsidRDefault="266588DD" w:rsidP="266588DD"/>
    <w:p w14:paraId="36756D88" w14:textId="2E29FC30" w:rsidR="00FD3647" w:rsidRDefault="00CA5BA9" w:rsidP="00FD3647">
      <w:pPr>
        <w:pStyle w:val="Heading2"/>
      </w:pPr>
      <w:r>
        <w:t>G</w:t>
      </w:r>
      <w:r w:rsidR="00FD3647">
        <w:t xml:space="preserve">. Third-party </w:t>
      </w:r>
      <w:r w:rsidR="001F116C">
        <w:t>Code Sources</w:t>
      </w:r>
    </w:p>
    <w:p w14:paraId="033FC30E" w14:textId="5BF5A6FF" w:rsidR="00D77CF7" w:rsidRDefault="003C5150" w:rsidP="00D77CF7">
      <w:pPr>
        <w:pStyle w:val="Reference"/>
      </w:pPr>
      <w:r>
        <w:t xml:space="preserve">Chuang, L. (2020, March 7). </w:t>
      </w:r>
      <w:r w:rsidR="00903EA1" w:rsidRPr="00903EA1">
        <w:rPr>
          <w:i/>
          <w:iCs/>
        </w:rPr>
        <w:t>Principal Component Analysis (PCA) using python (Scikit-learn)</w:t>
      </w:r>
      <w:r w:rsidR="00903EA1">
        <w:rPr>
          <w:i/>
          <w:iCs/>
        </w:rPr>
        <w:t>.</w:t>
      </w:r>
      <w:r w:rsidR="00903EA1">
        <w:t xml:space="preserve"> Medium. </w:t>
      </w:r>
      <w:hyperlink r:id="rId17" w:history="1">
        <w:r w:rsidR="00903EA1" w:rsidRPr="00B12012">
          <w:rPr>
            <w:rStyle w:val="Hyperlink"/>
          </w:rPr>
          <w:t>https://medium.com/luca-chuangs-bapm-notes/principal-component-analysis-pca-using-python-scikit-learn-48c4c13e49af</w:t>
        </w:r>
      </w:hyperlink>
      <w:r w:rsidR="00903EA1">
        <w:t xml:space="preserve"> </w:t>
      </w:r>
    </w:p>
    <w:p w14:paraId="5E657382" w14:textId="3BE7783F" w:rsidR="00A651FF" w:rsidRPr="0035691F" w:rsidRDefault="00A651FF" w:rsidP="009F20EB">
      <w:pPr>
        <w:pStyle w:val="Reference"/>
        <w:rPr>
          <w:i/>
          <w:iCs/>
        </w:rPr>
      </w:pPr>
      <w:r>
        <w:t>M</w:t>
      </w:r>
      <w:r w:rsidR="00D97E57">
        <w:t>üller, A.</w:t>
      </w:r>
      <w:r w:rsidR="00B35059">
        <w:t xml:space="preserve"> </w:t>
      </w:r>
      <w:r w:rsidR="00D97E57">
        <w:t xml:space="preserve">(n.d.). </w:t>
      </w:r>
      <w:r w:rsidR="009F20EB">
        <w:t xml:space="preserve">Lesson 3: </w:t>
      </w:r>
      <w:r w:rsidR="009F20EB">
        <w:t>Fine-tuning your model</w:t>
      </w:r>
      <w:r w:rsidR="00B35059">
        <w:t xml:space="preserve">: </w:t>
      </w:r>
      <w:r w:rsidR="009E6AEA">
        <w:t>Plotting an ROC curve.</w:t>
      </w:r>
      <w:r w:rsidR="009F20EB">
        <w:t xml:space="preserve"> </w:t>
      </w:r>
      <w:r w:rsidR="0035691F" w:rsidRPr="0035691F">
        <w:rPr>
          <w:i/>
          <w:iCs/>
        </w:rPr>
        <w:t>Machine Learning with scikit-learn</w:t>
      </w:r>
      <w:r w:rsidR="009E1EDF" w:rsidRPr="0035691F">
        <w:t xml:space="preserve"> [MOOC]</w:t>
      </w:r>
      <w:r w:rsidR="0035691F">
        <w:rPr>
          <w:i/>
          <w:iCs/>
        </w:rPr>
        <w:t xml:space="preserve">. </w:t>
      </w:r>
      <w:proofErr w:type="spellStart"/>
      <w:r w:rsidR="0035691F" w:rsidRPr="0035691F">
        <w:t>Dat</w:t>
      </w:r>
      <w:r w:rsidR="0035691F">
        <w:t>a</w:t>
      </w:r>
      <w:r w:rsidR="0035691F" w:rsidRPr="0035691F">
        <w:t>camp</w:t>
      </w:r>
      <w:proofErr w:type="spellEnd"/>
      <w:r w:rsidR="0035691F">
        <w:t>.</w:t>
      </w:r>
      <w:r w:rsidR="009E1EDF">
        <w:t xml:space="preserve"> </w:t>
      </w:r>
      <w:hyperlink r:id="rId18" w:history="1">
        <w:r w:rsidR="009E6AEA" w:rsidRPr="00B12012">
          <w:rPr>
            <w:rStyle w:val="Hyperlink"/>
          </w:rPr>
          <w:t>https://campus.datacamp.com/courses/machine-learning-with-scikit-learn/fine-tuning-your-model?ex=</w:t>
        </w:r>
        <w:r w:rsidR="009E6AEA" w:rsidRPr="00B12012">
          <w:rPr>
            <w:rStyle w:val="Hyperlink"/>
          </w:rPr>
          <w:t>5</w:t>
        </w:r>
      </w:hyperlink>
      <w:r w:rsidR="009E6AEA">
        <w:t xml:space="preserve"> </w:t>
      </w:r>
      <w:r w:rsidR="009E1EDF">
        <w:t xml:space="preserve"> </w:t>
      </w:r>
    </w:p>
    <w:p w14:paraId="7A02C8C4" w14:textId="1E013502" w:rsidR="00D807D3" w:rsidRPr="00903EA1" w:rsidRDefault="00556407" w:rsidP="00D77CF7">
      <w:pPr>
        <w:pStyle w:val="Reference"/>
      </w:pPr>
      <w:r>
        <w:t>“</w:t>
      </w:r>
      <w:proofErr w:type="spellStart"/>
      <w:r>
        <w:t>Piman</w:t>
      </w:r>
      <w:proofErr w:type="spellEnd"/>
      <w:r>
        <w:t>” [</w:t>
      </w:r>
      <w:proofErr w:type="spellStart"/>
      <w:r>
        <w:t>StackOverflow</w:t>
      </w:r>
      <w:proofErr w:type="spellEnd"/>
      <w:r>
        <w:t xml:space="preserve"> username] (2017). </w:t>
      </w:r>
      <w:r w:rsidR="005453B5">
        <w:t xml:space="preserve">Answer to: </w:t>
      </w:r>
      <w:r w:rsidR="005453B5" w:rsidRPr="005453B5">
        <w:rPr>
          <w:i/>
          <w:iCs/>
        </w:rPr>
        <w:t xml:space="preserve">Evaluate multiple scores on </w:t>
      </w:r>
      <w:proofErr w:type="spellStart"/>
      <w:r w:rsidR="005453B5" w:rsidRPr="005453B5">
        <w:rPr>
          <w:i/>
          <w:iCs/>
        </w:rPr>
        <w:t>sklearn</w:t>
      </w:r>
      <w:proofErr w:type="spellEnd"/>
      <w:r w:rsidR="005453B5" w:rsidRPr="005453B5">
        <w:rPr>
          <w:i/>
          <w:iCs/>
        </w:rPr>
        <w:t xml:space="preserve"> </w:t>
      </w:r>
      <w:proofErr w:type="spellStart"/>
      <w:r w:rsidR="005453B5" w:rsidRPr="005453B5">
        <w:rPr>
          <w:i/>
          <w:iCs/>
        </w:rPr>
        <w:t>cross_val_score</w:t>
      </w:r>
      <w:proofErr w:type="spellEnd"/>
      <w:r w:rsidR="005453B5">
        <w:t xml:space="preserve">. </w:t>
      </w:r>
      <w:proofErr w:type="spellStart"/>
      <w:r>
        <w:t>StackOverflow</w:t>
      </w:r>
      <w:proofErr w:type="spellEnd"/>
      <w:r>
        <w:t xml:space="preserve">. </w:t>
      </w:r>
      <w:hyperlink r:id="rId19" w:history="1">
        <w:r w:rsidRPr="00B12012">
          <w:rPr>
            <w:rStyle w:val="Hyperlink"/>
          </w:rPr>
          <w:t>https://stackoverflow.com/a/35886445</w:t>
        </w:r>
      </w:hyperlink>
      <w:r>
        <w:t xml:space="preserve"> </w:t>
      </w:r>
    </w:p>
    <w:p w14:paraId="2063CB64" w14:textId="2A696E78" w:rsidR="001F116C" w:rsidRDefault="00CA5BA9" w:rsidP="001F116C">
      <w:pPr>
        <w:pStyle w:val="Heading2"/>
      </w:pPr>
      <w:r>
        <w:t>H</w:t>
      </w:r>
      <w:r w:rsidR="001F116C">
        <w:t>. References</w:t>
      </w:r>
    </w:p>
    <w:p w14:paraId="3BE5FF61" w14:textId="79EBBEB4" w:rsidR="00E40F29" w:rsidRDefault="00E40F29" w:rsidP="00ED68AF">
      <w:pPr>
        <w:pStyle w:val="Reference"/>
      </w:pPr>
      <w:r>
        <w:t>Bowne-Anderson, H. (n.d.). Lesson 3: Fine-tuning your model</w:t>
      </w:r>
      <w:r w:rsidR="00BA0D76">
        <w:t>: Logistic Regression and the ROC curve.</w:t>
      </w:r>
      <w:r>
        <w:t xml:space="preserve"> </w:t>
      </w:r>
      <w:r w:rsidRPr="0035691F">
        <w:rPr>
          <w:i/>
          <w:iCs/>
        </w:rPr>
        <w:t>Machine Learning with scikit-learn</w:t>
      </w:r>
      <w:r w:rsidRPr="0035691F">
        <w:t xml:space="preserve"> [MOOC]</w:t>
      </w:r>
      <w:r>
        <w:rPr>
          <w:i/>
          <w:iCs/>
        </w:rPr>
        <w:t xml:space="preserve">. </w:t>
      </w:r>
      <w:proofErr w:type="spellStart"/>
      <w:r w:rsidRPr="0035691F">
        <w:t>Dat</w:t>
      </w:r>
      <w:r>
        <w:t>a</w:t>
      </w:r>
      <w:r w:rsidRPr="0035691F">
        <w:t>camp</w:t>
      </w:r>
      <w:proofErr w:type="spellEnd"/>
      <w:r>
        <w:t xml:space="preserve">. </w:t>
      </w:r>
      <w:hyperlink r:id="rId20" w:history="1">
        <w:r w:rsidR="00BA0D76" w:rsidRPr="00B12012">
          <w:rPr>
            <w:rStyle w:val="Hyperlink"/>
          </w:rPr>
          <w:t>https://campus.datacamp.com/courses/machine-learning-with-scikit-learn/fine-tuning-your-model?ex=</w:t>
        </w:r>
        <w:r w:rsidR="00BA0D76" w:rsidRPr="00B12012">
          <w:rPr>
            <w:rStyle w:val="Hyperlink"/>
          </w:rPr>
          <w:t>3</w:t>
        </w:r>
      </w:hyperlink>
      <w:r w:rsidR="00BA0D76">
        <w:t xml:space="preserve"> </w:t>
      </w:r>
    </w:p>
    <w:p w14:paraId="3CE69F96" w14:textId="16364AF3" w:rsidR="00856120" w:rsidRPr="00486125" w:rsidRDefault="00856120" w:rsidP="00ED68AF">
      <w:pPr>
        <w:pStyle w:val="Reference"/>
      </w:pPr>
      <w:r>
        <w:t xml:space="preserve">Harrison, O. (2018, September 10). </w:t>
      </w:r>
      <w:r w:rsidR="00486125" w:rsidRPr="00486125">
        <w:rPr>
          <w:i/>
          <w:iCs/>
        </w:rPr>
        <w:t>Machine Learning Basics with the K-Nearest Neighbors Algorithm</w:t>
      </w:r>
      <w:r w:rsidR="00486125">
        <w:rPr>
          <w:i/>
          <w:iCs/>
        </w:rPr>
        <w:t xml:space="preserve">. </w:t>
      </w:r>
      <w:r w:rsidR="00486125">
        <w:t>Towards Data Sc</w:t>
      </w:r>
      <w:r w:rsidR="00632079">
        <w:t xml:space="preserve">ience. </w:t>
      </w:r>
      <w:hyperlink r:id="rId21" w:history="1">
        <w:r w:rsidR="00632079" w:rsidRPr="00B12012">
          <w:rPr>
            <w:rStyle w:val="Hyperlink"/>
          </w:rPr>
          <w:t>https://towardsdatascience.com/machine-learning-basics-with-the-k-nearest-neighbors-algorithm-6a6e71d01761</w:t>
        </w:r>
      </w:hyperlink>
      <w:r w:rsidR="00632079">
        <w:t xml:space="preserve"> </w:t>
      </w:r>
    </w:p>
    <w:p w14:paraId="7F703B93" w14:textId="7907D796" w:rsidR="00847AA1" w:rsidRPr="003523A6" w:rsidRDefault="00ED68AF" w:rsidP="00ED68AF">
      <w:pPr>
        <w:pStyle w:val="Reference"/>
      </w:pPr>
      <w:proofErr w:type="spellStart"/>
      <w:r>
        <w:lastRenderedPageBreak/>
        <w:t>Shafl</w:t>
      </w:r>
      <w:proofErr w:type="spellEnd"/>
      <w:r>
        <w:t>, A. (2023, February)</w:t>
      </w:r>
      <w:r w:rsidR="005C5E1F">
        <w:t xml:space="preserve">. </w:t>
      </w:r>
      <w:r w:rsidR="005C5E1F" w:rsidRPr="005C5E1F">
        <w:rPr>
          <w:i/>
          <w:iCs/>
        </w:rPr>
        <w:t>K-Nearest Neighbors (KNN) Classification with scikit-learn</w:t>
      </w:r>
      <w:r w:rsidR="003523A6">
        <w:rPr>
          <w:i/>
          <w:iCs/>
        </w:rPr>
        <w:t xml:space="preserve">. </w:t>
      </w:r>
      <w:proofErr w:type="spellStart"/>
      <w:r w:rsidR="003523A6">
        <w:t>DataCamp</w:t>
      </w:r>
      <w:proofErr w:type="spellEnd"/>
      <w:r w:rsidR="003523A6">
        <w:t xml:space="preserve">. </w:t>
      </w:r>
      <w:hyperlink r:id="rId22" w:history="1">
        <w:r w:rsidR="003523A6" w:rsidRPr="00B12012">
          <w:rPr>
            <w:rStyle w:val="Hyperlink"/>
          </w:rPr>
          <w:t>https://www.datacamp.com/tutorial/k-nearest-neighbor-classification-scikit-learn</w:t>
        </w:r>
      </w:hyperlink>
      <w:r w:rsidR="003523A6">
        <w:t xml:space="preserve"> </w:t>
      </w:r>
    </w:p>
    <w:p w14:paraId="527D4BAA" w14:textId="4A7459B9" w:rsidR="001D6BB0" w:rsidRDefault="001D6BB0" w:rsidP="001D6BB0">
      <w:pPr>
        <w:pStyle w:val="Reference"/>
        <w:rPr>
          <w:u w:val="single"/>
        </w:rPr>
      </w:pPr>
      <w:r w:rsidRPr="001D6BB0">
        <w:t xml:space="preserve">Middleton, K. (n.d.). </w:t>
      </w:r>
      <w:r w:rsidRPr="001D6BB0">
        <w:rPr>
          <w:i/>
          <w:iCs/>
        </w:rPr>
        <w:t xml:space="preserve">Getting Started with D206 | Principal Component Analysis. </w:t>
      </w:r>
      <w:r w:rsidRPr="001D6BB0">
        <w:t xml:space="preserve">Western Governors University. </w:t>
      </w:r>
      <w:hyperlink r:id="rId23" w:history="1">
        <w:r w:rsidRPr="001D6BB0">
          <w:rPr>
            <w:rStyle w:val="Hyperlink"/>
          </w:rPr>
          <w:t>https://wgu.hosted.panopto.com/Panopto/Pages/Viewer.aspx?id=3bcc452f-fa35-43be-b69f-b05901356f95</w:t>
        </w:r>
      </w:hyperlink>
      <w:r>
        <w:rPr>
          <w:u w:val="single"/>
        </w:rPr>
        <w:t xml:space="preserve"> </w:t>
      </w:r>
    </w:p>
    <w:p w14:paraId="5A3FFBAC" w14:textId="77777777" w:rsidR="00D5541F" w:rsidRPr="00D5541F" w:rsidRDefault="00D5541F" w:rsidP="00D5541F">
      <w:pPr>
        <w:pStyle w:val="Reference"/>
      </w:pPr>
      <w:r w:rsidRPr="00D5541F">
        <w:t xml:space="preserve">Middleton, K. (November 2022). </w:t>
      </w:r>
      <w:r w:rsidRPr="00D5541F">
        <w:rPr>
          <w:i/>
          <w:iCs/>
        </w:rPr>
        <w:t xml:space="preserve">Getting Started with D208, Part I. </w:t>
      </w:r>
      <w:r w:rsidRPr="00D5541F">
        <w:t xml:space="preserve">Western Governors University. </w:t>
      </w:r>
      <w:hyperlink r:id="rId24" w:history="1">
        <w:r w:rsidRPr="00D5541F">
          <w:rPr>
            <w:rStyle w:val="Hyperlink"/>
          </w:rPr>
          <w:t>https://westerngovernorsuniversity.sharepoint.com/:b:/r/sites/DataScienceTeam/Shared%20Documents/Graduate%20Team/D208/Student%20Facing%20Resources/Dr.%20Middleton%20Getting%20Started%20with%20D208(Part%20I)COIT.pdf?csf=1&amp;web=1&amp;e=CLRFMI</w:t>
        </w:r>
      </w:hyperlink>
      <w:r w:rsidRPr="00D5541F">
        <w:rPr>
          <w:u w:val="single"/>
        </w:rPr>
        <w:t xml:space="preserve"> </w:t>
      </w:r>
    </w:p>
    <w:p w14:paraId="6C7D4F28" w14:textId="5026D297" w:rsidR="00D5541F" w:rsidRDefault="003766C1" w:rsidP="001D6BB0">
      <w:pPr>
        <w:pStyle w:val="Reference"/>
      </w:pPr>
      <w:r>
        <w:rPr>
          <w:i/>
          <w:iCs/>
        </w:rPr>
        <w:t>s</w:t>
      </w:r>
      <w:r w:rsidRPr="003766C1">
        <w:rPr>
          <w:i/>
          <w:iCs/>
        </w:rPr>
        <w:t>ci</w:t>
      </w:r>
      <w:r>
        <w:rPr>
          <w:i/>
          <w:iCs/>
        </w:rPr>
        <w:t>kit-learn</w:t>
      </w:r>
      <w:r w:rsidR="001A2406">
        <w:rPr>
          <w:i/>
          <w:iCs/>
        </w:rPr>
        <w:t xml:space="preserve"> 1.3.2 </w:t>
      </w:r>
      <w:r w:rsidR="0088411D">
        <w:rPr>
          <w:i/>
          <w:iCs/>
        </w:rPr>
        <w:t xml:space="preserve">API reference </w:t>
      </w:r>
      <w:r w:rsidR="001A2406">
        <w:rPr>
          <w:i/>
          <w:iCs/>
        </w:rPr>
        <w:t>documentation</w:t>
      </w:r>
      <w:r w:rsidR="00A409E7">
        <w:rPr>
          <w:i/>
          <w:iCs/>
        </w:rPr>
        <w:t xml:space="preserve"> </w:t>
      </w:r>
      <w:r w:rsidR="00A409E7">
        <w:t xml:space="preserve">(2023). </w:t>
      </w:r>
      <w:hyperlink r:id="rId25" w:history="1">
        <w:r w:rsidR="00A409E7" w:rsidRPr="00B12012">
          <w:rPr>
            <w:rStyle w:val="Hyperlink"/>
          </w:rPr>
          <w:t>https://scikit-learn.org/stable/modules/classes.html#</w:t>
        </w:r>
      </w:hyperlink>
      <w:r w:rsidR="00A409E7">
        <w:t xml:space="preserve"> </w:t>
      </w:r>
    </w:p>
    <w:p w14:paraId="23D1923E" w14:textId="0A1610A0" w:rsidR="00442A61" w:rsidRDefault="00E245C4" w:rsidP="00442A61">
      <w:pPr>
        <w:pStyle w:val="Reference"/>
      </w:pPr>
      <w:proofErr w:type="spellStart"/>
      <w:r>
        <w:t>Toku</w:t>
      </w:r>
      <w:r w:rsidR="000441EF">
        <w:t>ç</w:t>
      </w:r>
      <w:proofErr w:type="spellEnd"/>
      <w:r w:rsidR="00442A61">
        <w:t xml:space="preserve">, A. (November 9, 2022). </w:t>
      </w:r>
      <w:r w:rsidR="00442A61" w:rsidRPr="00442A61">
        <w:rPr>
          <w:i/>
          <w:iCs/>
        </w:rPr>
        <w:t>k-Nearest Neighbors and High Dimensional Data</w:t>
      </w:r>
      <w:r w:rsidR="00442A61">
        <w:t xml:space="preserve">. </w:t>
      </w:r>
      <w:proofErr w:type="spellStart"/>
      <w:r w:rsidR="00BE10E6">
        <w:t>Baeldung</w:t>
      </w:r>
      <w:proofErr w:type="spellEnd"/>
      <w:r w:rsidR="00BE10E6">
        <w:t xml:space="preserve">. </w:t>
      </w:r>
      <w:hyperlink r:id="rId26" w:history="1">
        <w:r w:rsidR="00BE10E6" w:rsidRPr="00B12012">
          <w:rPr>
            <w:rStyle w:val="Hyperlink"/>
          </w:rPr>
          <w:t>https://www.baeldung.com/cs/k-nearest-neighbors</w:t>
        </w:r>
      </w:hyperlink>
      <w:r w:rsidR="00BE10E6">
        <w:t xml:space="preserve"> </w:t>
      </w:r>
    </w:p>
    <w:p w14:paraId="28C162F9" w14:textId="4C56799E" w:rsidR="00847AA1" w:rsidRPr="00F63819" w:rsidRDefault="00FF7A52" w:rsidP="00360B32">
      <w:pPr>
        <w:pStyle w:val="Reference"/>
      </w:pPr>
      <w:proofErr w:type="spellStart"/>
      <w:r>
        <w:t>Zvornicanin</w:t>
      </w:r>
      <w:proofErr w:type="spellEnd"/>
      <w:r>
        <w:t xml:space="preserve">, E. (May 31, 2023). </w:t>
      </w:r>
      <w:r w:rsidR="00280FE2" w:rsidRPr="00280FE2">
        <w:rPr>
          <w:i/>
          <w:iCs/>
        </w:rPr>
        <w:t>Accuracy vs AUC in Machine Learning</w:t>
      </w:r>
      <w:r w:rsidR="00280FE2">
        <w:rPr>
          <w:i/>
          <w:iCs/>
        </w:rPr>
        <w:t xml:space="preserve">. </w:t>
      </w:r>
      <w:proofErr w:type="spellStart"/>
      <w:r w:rsidR="00280FE2" w:rsidRPr="00280FE2">
        <w:t>Baeldung</w:t>
      </w:r>
      <w:proofErr w:type="spellEnd"/>
      <w:r w:rsidR="00280FE2" w:rsidRPr="00280FE2">
        <w:t>.</w:t>
      </w:r>
      <w:r w:rsidR="00280FE2">
        <w:t xml:space="preserve"> </w:t>
      </w:r>
      <w:hyperlink r:id="rId27" w:history="1">
        <w:r w:rsidR="00280FE2" w:rsidRPr="00B12012">
          <w:rPr>
            <w:rStyle w:val="Hyperlink"/>
          </w:rPr>
          <w:t>https://www.baeldung.com/cs/ml-accuracy-vs-auc</w:t>
        </w:r>
      </w:hyperlink>
      <w:r w:rsidR="00280FE2">
        <w:t xml:space="preserve"> </w:t>
      </w:r>
    </w:p>
    <w:sectPr w:rsidR="00847AA1" w:rsidRPr="00F63819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89CDB" w14:textId="77777777" w:rsidR="00026E06" w:rsidRDefault="00026E06" w:rsidP="0093093E">
      <w:pPr>
        <w:spacing w:line="240" w:lineRule="auto"/>
      </w:pPr>
      <w:r>
        <w:separator/>
      </w:r>
    </w:p>
  </w:endnote>
  <w:endnote w:type="continuationSeparator" w:id="0">
    <w:p w14:paraId="2A012B0E" w14:textId="77777777" w:rsidR="00026E06" w:rsidRDefault="00026E06" w:rsidP="0093093E">
      <w:pPr>
        <w:spacing w:line="240" w:lineRule="auto"/>
      </w:pPr>
      <w:r>
        <w:continuationSeparator/>
      </w:r>
    </w:p>
  </w:endnote>
  <w:endnote w:type="continuationNotice" w:id="1">
    <w:p w14:paraId="0EEA1FAF" w14:textId="77777777" w:rsidR="00026E06" w:rsidRDefault="00026E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53B753CE" w14:textId="77777777" w:rsidTr="076230CA">
      <w:trPr>
        <w:trHeight w:val="300"/>
      </w:trPr>
      <w:tc>
        <w:tcPr>
          <w:tcW w:w="3120" w:type="dxa"/>
        </w:tcPr>
        <w:p w14:paraId="46E68DD2" w14:textId="51DD9589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02357F47" w14:textId="66CB5328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1E242538" w14:textId="54CBDA5C" w:rsidR="076230CA" w:rsidRDefault="076230CA" w:rsidP="076230CA">
          <w:pPr>
            <w:pStyle w:val="Header"/>
            <w:ind w:right="-115"/>
            <w:jc w:val="right"/>
          </w:pPr>
        </w:p>
      </w:tc>
    </w:tr>
  </w:tbl>
  <w:p w14:paraId="334D73BD" w14:textId="4FFFF08B" w:rsidR="0093093E" w:rsidRDefault="00930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510A6" w14:textId="77777777" w:rsidR="00026E06" w:rsidRDefault="00026E06" w:rsidP="0093093E">
      <w:pPr>
        <w:spacing w:line="240" w:lineRule="auto"/>
      </w:pPr>
      <w:r>
        <w:separator/>
      </w:r>
    </w:p>
  </w:footnote>
  <w:footnote w:type="continuationSeparator" w:id="0">
    <w:p w14:paraId="3B380F26" w14:textId="77777777" w:rsidR="00026E06" w:rsidRDefault="00026E06" w:rsidP="0093093E">
      <w:pPr>
        <w:spacing w:line="240" w:lineRule="auto"/>
      </w:pPr>
      <w:r>
        <w:continuationSeparator/>
      </w:r>
    </w:p>
  </w:footnote>
  <w:footnote w:type="continuationNotice" w:id="1">
    <w:p w14:paraId="4660FD2E" w14:textId="77777777" w:rsidR="00026E06" w:rsidRDefault="00026E0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76230CA" w14:paraId="65AD5C25" w14:textId="77777777" w:rsidTr="076230CA">
      <w:trPr>
        <w:trHeight w:val="300"/>
      </w:trPr>
      <w:tc>
        <w:tcPr>
          <w:tcW w:w="3120" w:type="dxa"/>
        </w:tcPr>
        <w:p w14:paraId="7E0CEE2E" w14:textId="5396B490" w:rsidR="076230CA" w:rsidRDefault="076230CA" w:rsidP="076230CA">
          <w:pPr>
            <w:pStyle w:val="Header"/>
            <w:ind w:left="-115"/>
          </w:pPr>
        </w:p>
      </w:tc>
      <w:tc>
        <w:tcPr>
          <w:tcW w:w="3120" w:type="dxa"/>
        </w:tcPr>
        <w:p w14:paraId="541EAA6E" w14:textId="484E6D5A" w:rsidR="076230CA" w:rsidRDefault="076230CA" w:rsidP="076230CA">
          <w:pPr>
            <w:pStyle w:val="Header"/>
            <w:jc w:val="center"/>
          </w:pPr>
        </w:p>
      </w:tc>
      <w:tc>
        <w:tcPr>
          <w:tcW w:w="3120" w:type="dxa"/>
        </w:tcPr>
        <w:p w14:paraId="6219F5AC" w14:textId="5F779089" w:rsidR="076230CA" w:rsidRDefault="076230CA" w:rsidP="076230CA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093E">
            <w:rPr>
              <w:noProof/>
            </w:rPr>
            <w:t>1</w:t>
          </w:r>
          <w:r>
            <w:fldChar w:fldCharType="end"/>
          </w:r>
        </w:p>
      </w:tc>
    </w:tr>
  </w:tbl>
  <w:p w14:paraId="547A336A" w14:textId="490159B4" w:rsidR="0093093E" w:rsidRDefault="0093093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GR0dLifqPVu1r" int2:id="ng52lrs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A2849"/>
    <w:multiLevelType w:val="hybridMultilevel"/>
    <w:tmpl w:val="45DA1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905B1"/>
    <w:multiLevelType w:val="hybridMultilevel"/>
    <w:tmpl w:val="C0F05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5743"/>
    <w:multiLevelType w:val="hybridMultilevel"/>
    <w:tmpl w:val="8138B218"/>
    <w:lvl w:ilvl="0" w:tplc="6826D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0B2146"/>
    <w:multiLevelType w:val="hybridMultilevel"/>
    <w:tmpl w:val="B178D5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D4391C"/>
    <w:multiLevelType w:val="hybridMultilevel"/>
    <w:tmpl w:val="14CA09DE"/>
    <w:lvl w:ilvl="0" w:tplc="08805B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910D59"/>
    <w:multiLevelType w:val="multilevel"/>
    <w:tmpl w:val="425630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DE1065"/>
    <w:multiLevelType w:val="hybridMultilevel"/>
    <w:tmpl w:val="AA74C7DA"/>
    <w:lvl w:ilvl="0" w:tplc="1DE05B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3753349">
    <w:abstractNumId w:val="5"/>
  </w:num>
  <w:num w:numId="2" w16cid:durableId="1040862315">
    <w:abstractNumId w:val="3"/>
  </w:num>
  <w:num w:numId="3" w16cid:durableId="842281835">
    <w:abstractNumId w:val="1"/>
  </w:num>
  <w:num w:numId="4" w16cid:durableId="79255240">
    <w:abstractNumId w:val="0"/>
  </w:num>
  <w:num w:numId="5" w16cid:durableId="2078437303">
    <w:abstractNumId w:val="6"/>
  </w:num>
  <w:num w:numId="6" w16cid:durableId="942999445">
    <w:abstractNumId w:val="4"/>
  </w:num>
  <w:num w:numId="7" w16cid:durableId="6552322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uglas Haunsperger">
    <w15:presenceInfo w15:providerId="AD" w15:userId="S::dhaunsp@wgu.edu::1a93fc92-440f-4919-a741-df89677db9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0E"/>
    <w:rsid w:val="00000294"/>
    <w:rsid w:val="00000D36"/>
    <w:rsid w:val="000031DB"/>
    <w:rsid w:val="000032D1"/>
    <w:rsid w:val="00004979"/>
    <w:rsid w:val="00005331"/>
    <w:rsid w:val="00005528"/>
    <w:rsid w:val="0000775F"/>
    <w:rsid w:val="00010BD3"/>
    <w:rsid w:val="00011D84"/>
    <w:rsid w:val="0001225E"/>
    <w:rsid w:val="00014EEA"/>
    <w:rsid w:val="000169AC"/>
    <w:rsid w:val="000169FD"/>
    <w:rsid w:val="00017DA8"/>
    <w:rsid w:val="00020441"/>
    <w:rsid w:val="00021695"/>
    <w:rsid w:val="00021AB6"/>
    <w:rsid w:val="00022004"/>
    <w:rsid w:val="0002539B"/>
    <w:rsid w:val="00025A77"/>
    <w:rsid w:val="0002650E"/>
    <w:rsid w:val="000266A1"/>
    <w:rsid w:val="00026E06"/>
    <w:rsid w:val="000272EB"/>
    <w:rsid w:val="00030643"/>
    <w:rsid w:val="000313EB"/>
    <w:rsid w:val="00032049"/>
    <w:rsid w:val="00034A43"/>
    <w:rsid w:val="00035CD4"/>
    <w:rsid w:val="0003760B"/>
    <w:rsid w:val="00040C18"/>
    <w:rsid w:val="00040FC2"/>
    <w:rsid w:val="00041129"/>
    <w:rsid w:val="000441EF"/>
    <w:rsid w:val="000459B2"/>
    <w:rsid w:val="00045C2E"/>
    <w:rsid w:val="000506D2"/>
    <w:rsid w:val="00051129"/>
    <w:rsid w:val="00051C86"/>
    <w:rsid w:val="0006421C"/>
    <w:rsid w:val="000642E8"/>
    <w:rsid w:val="00066864"/>
    <w:rsid w:val="000736E7"/>
    <w:rsid w:val="00075D29"/>
    <w:rsid w:val="00076417"/>
    <w:rsid w:val="00077A91"/>
    <w:rsid w:val="000818DD"/>
    <w:rsid w:val="00081B56"/>
    <w:rsid w:val="00082CD3"/>
    <w:rsid w:val="000858EF"/>
    <w:rsid w:val="00085956"/>
    <w:rsid w:val="000864C4"/>
    <w:rsid w:val="00090BBF"/>
    <w:rsid w:val="00091401"/>
    <w:rsid w:val="00094886"/>
    <w:rsid w:val="00097D5C"/>
    <w:rsid w:val="000A246C"/>
    <w:rsid w:val="000A31A9"/>
    <w:rsid w:val="000A5608"/>
    <w:rsid w:val="000A572A"/>
    <w:rsid w:val="000A5B39"/>
    <w:rsid w:val="000A74EE"/>
    <w:rsid w:val="000B1AB6"/>
    <w:rsid w:val="000B411B"/>
    <w:rsid w:val="000B5662"/>
    <w:rsid w:val="000B71D2"/>
    <w:rsid w:val="000C1D41"/>
    <w:rsid w:val="000C1EBF"/>
    <w:rsid w:val="000C3814"/>
    <w:rsid w:val="000C38BE"/>
    <w:rsid w:val="000C57E7"/>
    <w:rsid w:val="000C5DC0"/>
    <w:rsid w:val="000C74F9"/>
    <w:rsid w:val="000D15F8"/>
    <w:rsid w:val="000D2F56"/>
    <w:rsid w:val="000F0085"/>
    <w:rsid w:val="000F0D22"/>
    <w:rsid w:val="000F4551"/>
    <w:rsid w:val="000F47AA"/>
    <w:rsid w:val="000F7B10"/>
    <w:rsid w:val="001001D7"/>
    <w:rsid w:val="00100D48"/>
    <w:rsid w:val="00101EB1"/>
    <w:rsid w:val="00103FF0"/>
    <w:rsid w:val="001040D4"/>
    <w:rsid w:val="00107CDB"/>
    <w:rsid w:val="00111AFC"/>
    <w:rsid w:val="0011325C"/>
    <w:rsid w:val="00113B7E"/>
    <w:rsid w:val="00113C0C"/>
    <w:rsid w:val="0011438D"/>
    <w:rsid w:val="001159FF"/>
    <w:rsid w:val="001163AE"/>
    <w:rsid w:val="00120E97"/>
    <w:rsid w:val="00120F6F"/>
    <w:rsid w:val="00122AB4"/>
    <w:rsid w:val="00123F0B"/>
    <w:rsid w:val="00124B3E"/>
    <w:rsid w:val="00126F3D"/>
    <w:rsid w:val="00130BE5"/>
    <w:rsid w:val="00133CCC"/>
    <w:rsid w:val="00135106"/>
    <w:rsid w:val="001358A2"/>
    <w:rsid w:val="0013653C"/>
    <w:rsid w:val="00136583"/>
    <w:rsid w:val="00137496"/>
    <w:rsid w:val="00144923"/>
    <w:rsid w:val="00144CF1"/>
    <w:rsid w:val="00144FEF"/>
    <w:rsid w:val="001551F8"/>
    <w:rsid w:val="00157416"/>
    <w:rsid w:val="00157637"/>
    <w:rsid w:val="001610ED"/>
    <w:rsid w:val="00162220"/>
    <w:rsid w:val="0016245D"/>
    <w:rsid w:val="0016411A"/>
    <w:rsid w:val="00167746"/>
    <w:rsid w:val="00170B09"/>
    <w:rsid w:val="001726D3"/>
    <w:rsid w:val="00174B30"/>
    <w:rsid w:val="0017632E"/>
    <w:rsid w:val="00176DB7"/>
    <w:rsid w:val="00176DC5"/>
    <w:rsid w:val="0018062D"/>
    <w:rsid w:val="00181733"/>
    <w:rsid w:val="00182643"/>
    <w:rsid w:val="00183CD9"/>
    <w:rsid w:val="00192289"/>
    <w:rsid w:val="00194408"/>
    <w:rsid w:val="00195789"/>
    <w:rsid w:val="001957FE"/>
    <w:rsid w:val="00196B60"/>
    <w:rsid w:val="001A1F70"/>
    <w:rsid w:val="001A2406"/>
    <w:rsid w:val="001A2B5B"/>
    <w:rsid w:val="001A3219"/>
    <w:rsid w:val="001A3F49"/>
    <w:rsid w:val="001A516F"/>
    <w:rsid w:val="001A6BAF"/>
    <w:rsid w:val="001B18C5"/>
    <w:rsid w:val="001B4F19"/>
    <w:rsid w:val="001C1004"/>
    <w:rsid w:val="001C1294"/>
    <w:rsid w:val="001D0208"/>
    <w:rsid w:val="001D0470"/>
    <w:rsid w:val="001D3FD7"/>
    <w:rsid w:val="001D418B"/>
    <w:rsid w:val="001D44ED"/>
    <w:rsid w:val="001D47AC"/>
    <w:rsid w:val="001D5AC9"/>
    <w:rsid w:val="001D61AD"/>
    <w:rsid w:val="001D6BB0"/>
    <w:rsid w:val="001D6E52"/>
    <w:rsid w:val="001D7606"/>
    <w:rsid w:val="001D7B5A"/>
    <w:rsid w:val="001E7726"/>
    <w:rsid w:val="001F116C"/>
    <w:rsid w:val="001F2DCE"/>
    <w:rsid w:val="001F3A32"/>
    <w:rsid w:val="001F5BEF"/>
    <w:rsid w:val="001F5E6F"/>
    <w:rsid w:val="001F6389"/>
    <w:rsid w:val="001F7C94"/>
    <w:rsid w:val="00200A71"/>
    <w:rsid w:val="002021B9"/>
    <w:rsid w:val="00206E74"/>
    <w:rsid w:val="002120A0"/>
    <w:rsid w:val="00213B97"/>
    <w:rsid w:val="00215137"/>
    <w:rsid w:val="00215209"/>
    <w:rsid w:val="002201A0"/>
    <w:rsid w:val="00220FA2"/>
    <w:rsid w:val="00221722"/>
    <w:rsid w:val="002236A9"/>
    <w:rsid w:val="00224266"/>
    <w:rsid w:val="00224A41"/>
    <w:rsid w:val="0022563B"/>
    <w:rsid w:val="00226972"/>
    <w:rsid w:val="002274A5"/>
    <w:rsid w:val="002358C0"/>
    <w:rsid w:val="002359D6"/>
    <w:rsid w:val="002361AC"/>
    <w:rsid w:val="002371EA"/>
    <w:rsid w:val="00237D98"/>
    <w:rsid w:val="0024215D"/>
    <w:rsid w:val="0024257F"/>
    <w:rsid w:val="002435D6"/>
    <w:rsid w:val="00243CCA"/>
    <w:rsid w:val="00243CFC"/>
    <w:rsid w:val="00244ED1"/>
    <w:rsid w:val="0024521E"/>
    <w:rsid w:val="0024746E"/>
    <w:rsid w:val="00247C96"/>
    <w:rsid w:val="0025252D"/>
    <w:rsid w:val="002535BF"/>
    <w:rsid w:val="0025372C"/>
    <w:rsid w:val="002560D3"/>
    <w:rsid w:val="0026204C"/>
    <w:rsid w:val="00262BB5"/>
    <w:rsid w:val="00263DBE"/>
    <w:rsid w:val="00264B3C"/>
    <w:rsid w:val="00264D3C"/>
    <w:rsid w:val="002672DE"/>
    <w:rsid w:val="00267552"/>
    <w:rsid w:val="00270B91"/>
    <w:rsid w:val="0027326B"/>
    <w:rsid w:val="002743E4"/>
    <w:rsid w:val="002757B9"/>
    <w:rsid w:val="002757C8"/>
    <w:rsid w:val="00276C86"/>
    <w:rsid w:val="00280FE2"/>
    <w:rsid w:val="00281076"/>
    <w:rsid w:val="002816C0"/>
    <w:rsid w:val="00281C4E"/>
    <w:rsid w:val="0028256A"/>
    <w:rsid w:val="00284222"/>
    <w:rsid w:val="00284391"/>
    <w:rsid w:val="002900BF"/>
    <w:rsid w:val="002909AA"/>
    <w:rsid w:val="00291721"/>
    <w:rsid w:val="00292320"/>
    <w:rsid w:val="00293831"/>
    <w:rsid w:val="00293E98"/>
    <w:rsid w:val="00297343"/>
    <w:rsid w:val="0029783B"/>
    <w:rsid w:val="002A0F98"/>
    <w:rsid w:val="002A1BBA"/>
    <w:rsid w:val="002A2295"/>
    <w:rsid w:val="002A2CEA"/>
    <w:rsid w:val="002A6B2B"/>
    <w:rsid w:val="002B53D6"/>
    <w:rsid w:val="002B5B1B"/>
    <w:rsid w:val="002B5E58"/>
    <w:rsid w:val="002B72AE"/>
    <w:rsid w:val="002BB0CC"/>
    <w:rsid w:val="002C1FF9"/>
    <w:rsid w:val="002C531F"/>
    <w:rsid w:val="002C6B91"/>
    <w:rsid w:val="002C6CF1"/>
    <w:rsid w:val="002C6D31"/>
    <w:rsid w:val="002D2966"/>
    <w:rsid w:val="002D4D68"/>
    <w:rsid w:val="002D4F90"/>
    <w:rsid w:val="002D536A"/>
    <w:rsid w:val="002D701B"/>
    <w:rsid w:val="002E0999"/>
    <w:rsid w:val="002E0DFF"/>
    <w:rsid w:val="002E1EDF"/>
    <w:rsid w:val="002E4576"/>
    <w:rsid w:val="002E4797"/>
    <w:rsid w:val="002E4E52"/>
    <w:rsid w:val="002E4F37"/>
    <w:rsid w:val="002F392E"/>
    <w:rsid w:val="002F6014"/>
    <w:rsid w:val="00301E6D"/>
    <w:rsid w:val="0030348E"/>
    <w:rsid w:val="003049CA"/>
    <w:rsid w:val="00307CC7"/>
    <w:rsid w:val="00311388"/>
    <w:rsid w:val="003128B0"/>
    <w:rsid w:val="003141E8"/>
    <w:rsid w:val="003212C3"/>
    <w:rsid w:val="00322EC4"/>
    <w:rsid w:val="0032416E"/>
    <w:rsid w:val="00324BF8"/>
    <w:rsid w:val="003268B9"/>
    <w:rsid w:val="00327223"/>
    <w:rsid w:val="00332DB1"/>
    <w:rsid w:val="0033568A"/>
    <w:rsid w:val="00335F5B"/>
    <w:rsid w:val="0034110C"/>
    <w:rsid w:val="00341B5C"/>
    <w:rsid w:val="003433E2"/>
    <w:rsid w:val="00345AA8"/>
    <w:rsid w:val="003506BA"/>
    <w:rsid w:val="003506F2"/>
    <w:rsid w:val="003523A6"/>
    <w:rsid w:val="00354A11"/>
    <w:rsid w:val="003559EF"/>
    <w:rsid w:val="0035691F"/>
    <w:rsid w:val="00356BB2"/>
    <w:rsid w:val="00357D7D"/>
    <w:rsid w:val="00357E92"/>
    <w:rsid w:val="003606C0"/>
    <w:rsid w:val="00360B22"/>
    <w:rsid w:val="00360B32"/>
    <w:rsid w:val="00363759"/>
    <w:rsid w:val="00363C6B"/>
    <w:rsid w:val="00364567"/>
    <w:rsid w:val="003708A0"/>
    <w:rsid w:val="00372AD6"/>
    <w:rsid w:val="003731EA"/>
    <w:rsid w:val="00375081"/>
    <w:rsid w:val="003766C1"/>
    <w:rsid w:val="00377EF1"/>
    <w:rsid w:val="00380D20"/>
    <w:rsid w:val="00381378"/>
    <w:rsid w:val="00383B46"/>
    <w:rsid w:val="0038520A"/>
    <w:rsid w:val="00385A8B"/>
    <w:rsid w:val="00394DF6"/>
    <w:rsid w:val="003964D8"/>
    <w:rsid w:val="00396C59"/>
    <w:rsid w:val="00397D48"/>
    <w:rsid w:val="003A2F13"/>
    <w:rsid w:val="003A4D1F"/>
    <w:rsid w:val="003A4E05"/>
    <w:rsid w:val="003A5A0F"/>
    <w:rsid w:val="003A5A79"/>
    <w:rsid w:val="003A6E3E"/>
    <w:rsid w:val="003A76B8"/>
    <w:rsid w:val="003A7A3F"/>
    <w:rsid w:val="003B00C1"/>
    <w:rsid w:val="003B0E15"/>
    <w:rsid w:val="003B0F43"/>
    <w:rsid w:val="003B330E"/>
    <w:rsid w:val="003B3FC8"/>
    <w:rsid w:val="003B4AC3"/>
    <w:rsid w:val="003B5A80"/>
    <w:rsid w:val="003B63C6"/>
    <w:rsid w:val="003B6431"/>
    <w:rsid w:val="003C0116"/>
    <w:rsid w:val="003C135B"/>
    <w:rsid w:val="003C193A"/>
    <w:rsid w:val="003C1F77"/>
    <w:rsid w:val="003C357D"/>
    <w:rsid w:val="003C5150"/>
    <w:rsid w:val="003D40B1"/>
    <w:rsid w:val="003D43DF"/>
    <w:rsid w:val="003D7D8F"/>
    <w:rsid w:val="003E0658"/>
    <w:rsid w:val="003E2544"/>
    <w:rsid w:val="003E4163"/>
    <w:rsid w:val="003E453D"/>
    <w:rsid w:val="003E5FA4"/>
    <w:rsid w:val="003F4742"/>
    <w:rsid w:val="003F5049"/>
    <w:rsid w:val="00402873"/>
    <w:rsid w:val="00404634"/>
    <w:rsid w:val="00414109"/>
    <w:rsid w:val="00415D4E"/>
    <w:rsid w:val="0042038E"/>
    <w:rsid w:val="00420C18"/>
    <w:rsid w:val="004220DE"/>
    <w:rsid w:val="00422137"/>
    <w:rsid w:val="0042286F"/>
    <w:rsid w:val="00422891"/>
    <w:rsid w:val="00422D6A"/>
    <w:rsid w:val="00426C6D"/>
    <w:rsid w:val="0043037E"/>
    <w:rsid w:val="00430D85"/>
    <w:rsid w:val="004318D6"/>
    <w:rsid w:val="00431FA7"/>
    <w:rsid w:val="00435330"/>
    <w:rsid w:val="004361E3"/>
    <w:rsid w:val="00440F84"/>
    <w:rsid w:val="00441920"/>
    <w:rsid w:val="00442009"/>
    <w:rsid w:val="00442A61"/>
    <w:rsid w:val="00442E9F"/>
    <w:rsid w:val="004448ED"/>
    <w:rsid w:val="004460B5"/>
    <w:rsid w:val="00446C11"/>
    <w:rsid w:val="00447A15"/>
    <w:rsid w:val="00450AC5"/>
    <w:rsid w:val="0045484B"/>
    <w:rsid w:val="004565FD"/>
    <w:rsid w:val="00456E86"/>
    <w:rsid w:val="00460D58"/>
    <w:rsid w:val="00461BA1"/>
    <w:rsid w:val="00461FBE"/>
    <w:rsid w:val="0046356F"/>
    <w:rsid w:val="0046404F"/>
    <w:rsid w:val="00464A83"/>
    <w:rsid w:val="004669C5"/>
    <w:rsid w:val="00471BB5"/>
    <w:rsid w:val="00473CEE"/>
    <w:rsid w:val="00474BD1"/>
    <w:rsid w:val="00474C4B"/>
    <w:rsid w:val="00475003"/>
    <w:rsid w:val="0047616A"/>
    <w:rsid w:val="0047751D"/>
    <w:rsid w:val="00480207"/>
    <w:rsid w:val="004859B0"/>
    <w:rsid w:val="00486125"/>
    <w:rsid w:val="004871B1"/>
    <w:rsid w:val="00487D18"/>
    <w:rsid w:val="00487D8C"/>
    <w:rsid w:val="00490A5C"/>
    <w:rsid w:val="00490D8F"/>
    <w:rsid w:val="00493634"/>
    <w:rsid w:val="004952D6"/>
    <w:rsid w:val="004952D8"/>
    <w:rsid w:val="0049593F"/>
    <w:rsid w:val="004959CE"/>
    <w:rsid w:val="00496378"/>
    <w:rsid w:val="0049689E"/>
    <w:rsid w:val="00497208"/>
    <w:rsid w:val="004A310E"/>
    <w:rsid w:val="004A6393"/>
    <w:rsid w:val="004A6B33"/>
    <w:rsid w:val="004B1A97"/>
    <w:rsid w:val="004B1AD6"/>
    <w:rsid w:val="004B6385"/>
    <w:rsid w:val="004B6F85"/>
    <w:rsid w:val="004C1A8F"/>
    <w:rsid w:val="004C3D65"/>
    <w:rsid w:val="004C3FBB"/>
    <w:rsid w:val="004C4C5C"/>
    <w:rsid w:val="004C564A"/>
    <w:rsid w:val="004C67B6"/>
    <w:rsid w:val="004D1471"/>
    <w:rsid w:val="004D1C30"/>
    <w:rsid w:val="004D49E7"/>
    <w:rsid w:val="004D5167"/>
    <w:rsid w:val="004D791F"/>
    <w:rsid w:val="004D94C2"/>
    <w:rsid w:val="004E039F"/>
    <w:rsid w:val="004E3619"/>
    <w:rsid w:val="004E4702"/>
    <w:rsid w:val="004E78D6"/>
    <w:rsid w:val="004E7EEB"/>
    <w:rsid w:val="004F1B8A"/>
    <w:rsid w:val="004F78CB"/>
    <w:rsid w:val="004F7E83"/>
    <w:rsid w:val="00500344"/>
    <w:rsid w:val="00500B82"/>
    <w:rsid w:val="00504487"/>
    <w:rsid w:val="0050532C"/>
    <w:rsid w:val="00505D73"/>
    <w:rsid w:val="00506EEF"/>
    <w:rsid w:val="005078F2"/>
    <w:rsid w:val="005228FA"/>
    <w:rsid w:val="00525A40"/>
    <w:rsid w:val="00525F8F"/>
    <w:rsid w:val="005275C1"/>
    <w:rsid w:val="00530099"/>
    <w:rsid w:val="005311F9"/>
    <w:rsid w:val="005334E7"/>
    <w:rsid w:val="005349C2"/>
    <w:rsid w:val="00536662"/>
    <w:rsid w:val="00536E6F"/>
    <w:rsid w:val="00541F98"/>
    <w:rsid w:val="00542121"/>
    <w:rsid w:val="00542EB8"/>
    <w:rsid w:val="00544D8D"/>
    <w:rsid w:val="005450AD"/>
    <w:rsid w:val="00545335"/>
    <w:rsid w:val="005453B5"/>
    <w:rsid w:val="005473CC"/>
    <w:rsid w:val="00547D9B"/>
    <w:rsid w:val="00552BD5"/>
    <w:rsid w:val="005545A5"/>
    <w:rsid w:val="005552F7"/>
    <w:rsid w:val="00556407"/>
    <w:rsid w:val="0055749B"/>
    <w:rsid w:val="00563FBC"/>
    <w:rsid w:val="00564D18"/>
    <w:rsid w:val="0056672F"/>
    <w:rsid w:val="005672B9"/>
    <w:rsid w:val="00567811"/>
    <w:rsid w:val="00571276"/>
    <w:rsid w:val="00571405"/>
    <w:rsid w:val="00572B76"/>
    <w:rsid w:val="00572C96"/>
    <w:rsid w:val="0057507C"/>
    <w:rsid w:val="0057554A"/>
    <w:rsid w:val="005776E2"/>
    <w:rsid w:val="00580980"/>
    <w:rsid w:val="00581115"/>
    <w:rsid w:val="005827E3"/>
    <w:rsid w:val="00583681"/>
    <w:rsid w:val="00585367"/>
    <w:rsid w:val="00585E47"/>
    <w:rsid w:val="00586328"/>
    <w:rsid w:val="00590E65"/>
    <w:rsid w:val="00591A1F"/>
    <w:rsid w:val="0059321D"/>
    <w:rsid w:val="0059363D"/>
    <w:rsid w:val="0059482B"/>
    <w:rsid w:val="00595242"/>
    <w:rsid w:val="00596502"/>
    <w:rsid w:val="00597DFA"/>
    <w:rsid w:val="005A1C59"/>
    <w:rsid w:val="005A2229"/>
    <w:rsid w:val="005A3C74"/>
    <w:rsid w:val="005A7C40"/>
    <w:rsid w:val="005B3929"/>
    <w:rsid w:val="005B3BDE"/>
    <w:rsid w:val="005B53E4"/>
    <w:rsid w:val="005B60CE"/>
    <w:rsid w:val="005C30AB"/>
    <w:rsid w:val="005C3795"/>
    <w:rsid w:val="005C5E1F"/>
    <w:rsid w:val="005D007B"/>
    <w:rsid w:val="005D0534"/>
    <w:rsid w:val="005D1796"/>
    <w:rsid w:val="005D281F"/>
    <w:rsid w:val="005D3FCD"/>
    <w:rsid w:val="005D6661"/>
    <w:rsid w:val="005D6DC9"/>
    <w:rsid w:val="005D779E"/>
    <w:rsid w:val="005E0365"/>
    <w:rsid w:val="005E1198"/>
    <w:rsid w:val="005E1A89"/>
    <w:rsid w:val="005E28A1"/>
    <w:rsid w:val="005E36CA"/>
    <w:rsid w:val="005E6F4E"/>
    <w:rsid w:val="005E7814"/>
    <w:rsid w:val="005E7A9B"/>
    <w:rsid w:val="005F0C5B"/>
    <w:rsid w:val="005F1237"/>
    <w:rsid w:val="005F1709"/>
    <w:rsid w:val="005F1CD3"/>
    <w:rsid w:val="005F223E"/>
    <w:rsid w:val="005F2E87"/>
    <w:rsid w:val="005F49AC"/>
    <w:rsid w:val="005F6D71"/>
    <w:rsid w:val="005F6E38"/>
    <w:rsid w:val="005F6E39"/>
    <w:rsid w:val="00601A8F"/>
    <w:rsid w:val="00601CB3"/>
    <w:rsid w:val="00601F0D"/>
    <w:rsid w:val="00604EE3"/>
    <w:rsid w:val="006051AD"/>
    <w:rsid w:val="006056B1"/>
    <w:rsid w:val="00606233"/>
    <w:rsid w:val="00607FEA"/>
    <w:rsid w:val="006137DD"/>
    <w:rsid w:val="00614B51"/>
    <w:rsid w:val="00614F85"/>
    <w:rsid w:val="00620183"/>
    <w:rsid w:val="0062046F"/>
    <w:rsid w:val="00623E49"/>
    <w:rsid w:val="006278C6"/>
    <w:rsid w:val="00632079"/>
    <w:rsid w:val="00633DE6"/>
    <w:rsid w:val="00634736"/>
    <w:rsid w:val="00635660"/>
    <w:rsid w:val="00644121"/>
    <w:rsid w:val="0064467F"/>
    <w:rsid w:val="006509D7"/>
    <w:rsid w:val="00651BC5"/>
    <w:rsid w:val="006520B7"/>
    <w:rsid w:val="00652203"/>
    <w:rsid w:val="006535CD"/>
    <w:rsid w:val="006541F1"/>
    <w:rsid w:val="00654AC3"/>
    <w:rsid w:val="00660161"/>
    <w:rsid w:val="0066077C"/>
    <w:rsid w:val="0066259B"/>
    <w:rsid w:val="00662AE2"/>
    <w:rsid w:val="006641B4"/>
    <w:rsid w:val="006705F0"/>
    <w:rsid w:val="00676915"/>
    <w:rsid w:val="00676BDA"/>
    <w:rsid w:val="006777B1"/>
    <w:rsid w:val="006777F5"/>
    <w:rsid w:val="00677828"/>
    <w:rsid w:val="00677AAC"/>
    <w:rsid w:val="00681ABE"/>
    <w:rsid w:val="00681B87"/>
    <w:rsid w:val="0068246C"/>
    <w:rsid w:val="00682D28"/>
    <w:rsid w:val="0068474A"/>
    <w:rsid w:val="0068620F"/>
    <w:rsid w:val="0069310A"/>
    <w:rsid w:val="00693691"/>
    <w:rsid w:val="006953FF"/>
    <w:rsid w:val="006971F7"/>
    <w:rsid w:val="006A0732"/>
    <w:rsid w:val="006A2409"/>
    <w:rsid w:val="006A2F23"/>
    <w:rsid w:val="006A496F"/>
    <w:rsid w:val="006A6F36"/>
    <w:rsid w:val="006B457A"/>
    <w:rsid w:val="006B5300"/>
    <w:rsid w:val="006B6C21"/>
    <w:rsid w:val="006B6F9D"/>
    <w:rsid w:val="006C5604"/>
    <w:rsid w:val="006C63E4"/>
    <w:rsid w:val="006D0444"/>
    <w:rsid w:val="006D0456"/>
    <w:rsid w:val="006D06D3"/>
    <w:rsid w:val="006D091C"/>
    <w:rsid w:val="006D146F"/>
    <w:rsid w:val="006D14EB"/>
    <w:rsid w:val="006D3B04"/>
    <w:rsid w:val="006D4CD4"/>
    <w:rsid w:val="006D71DD"/>
    <w:rsid w:val="006E0EAF"/>
    <w:rsid w:val="006E1445"/>
    <w:rsid w:val="006E296A"/>
    <w:rsid w:val="006E4A6C"/>
    <w:rsid w:val="006E5EE9"/>
    <w:rsid w:val="006E6DED"/>
    <w:rsid w:val="006F2A0B"/>
    <w:rsid w:val="006F5FFF"/>
    <w:rsid w:val="007008BA"/>
    <w:rsid w:val="00704054"/>
    <w:rsid w:val="0070438A"/>
    <w:rsid w:val="007052CB"/>
    <w:rsid w:val="007052F6"/>
    <w:rsid w:val="00705A52"/>
    <w:rsid w:val="00705DC4"/>
    <w:rsid w:val="007115CC"/>
    <w:rsid w:val="00711C61"/>
    <w:rsid w:val="00713881"/>
    <w:rsid w:val="00714D8A"/>
    <w:rsid w:val="00715CCB"/>
    <w:rsid w:val="00717130"/>
    <w:rsid w:val="0072123D"/>
    <w:rsid w:val="00724038"/>
    <w:rsid w:val="007259C0"/>
    <w:rsid w:val="00725F65"/>
    <w:rsid w:val="00727D59"/>
    <w:rsid w:val="00733442"/>
    <w:rsid w:val="007345FE"/>
    <w:rsid w:val="00734B53"/>
    <w:rsid w:val="007402BE"/>
    <w:rsid w:val="0074145C"/>
    <w:rsid w:val="00743BD7"/>
    <w:rsid w:val="007452CD"/>
    <w:rsid w:val="00746183"/>
    <w:rsid w:val="007470FA"/>
    <w:rsid w:val="007518E5"/>
    <w:rsid w:val="00752BA6"/>
    <w:rsid w:val="007541A1"/>
    <w:rsid w:val="00756744"/>
    <w:rsid w:val="0076087F"/>
    <w:rsid w:val="0077022A"/>
    <w:rsid w:val="00771341"/>
    <w:rsid w:val="00772729"/>
    <w:rsid w:val="0077769F"/>
    <w:rsid w:val="0078040F"/>
    <w:rsid w:val="007807F7"/>
    <w:rsid w:val="007822AE"/>
    <w:rsid w:val="007846AA"/>
    <w:rsid w:val="00786A6C"/>
    <w:rsid w:val="00786D2C"/>
    <w:rsid w:val="007872F6"/>
    <w:rsid w:val="00790501"/>
    <w:rsid w:val="00794189"/>
    <w:rsid w:val="007A1061"/>
    <w:rsid w:val="007A14CE"/>
    <w:rsid w:val="007A1FBE"/>
    <w:rsid w:val="007A3B7B"/>
    <w:rsid w:val="007A662E"/>
    <w:rsid w:val="007A7BED"/>
    <w:rsid w:val="007B6491"/>
    <w:rsid w:val="007C2FCA"/>
    <w:rsid w:val="007C4AB4"/>
    <w:rsid w:val="007C623F"/>
    <w:rsid w:val="007D1A7A"/>
    <w:rsid w:val="007D1EB0"/>
    <w:rsid w:val="007D3853"/>
    <w:rsid w:val="007D5CA3"/>
    <w:rsid w:val="007D6289"/>
    <w:rsid w:val="007D6668"/>
    <w:rsid w:val="007D691E"/>
    <w:rsid w:val="007E0E28"/>
    <w:rsid w:val="007E16AD"/>
    <w:rsid w:val="007E2930"/>
    <w:rsid w:val="007E365F"/>
    <w:rsid w:val="007E44CF"/>
    <w:rsid w:val="007E79D1"/>
    <w:rsid w:val="007E7FED"/>
    <w:rsid w:val="007F1CB6"/>
    <w:rsid w:val="007F4BE9"/>
    <w:rsid w:val="00801F42"/>
    <w:rsid w:val="00802344"/>
    <w:rsid w:val="00803D26"/>
    <w:rsid w:val="008049E8"/>
    <w:rsid w:val="00804C4A"/>
    <w:rsid w:val="008053AF"/>
    <w:rsid w:val="00805C24"/>
    <w:rsid w:val="00807B74"/>
    <w:rsid w:val="00815414"/>
    <w:rsid w:val="00815A73"/>
    <w:rsid w:val="00817BD7"/>
    <w:rsid w:val="00820067"/>
    <w:rsid w:val="0082070F"/>
    <w:rsid w:val="0082094D"/>
    <w:rsid w:val="00823076"/>
    <w:rsid w:val="00825700"/>
    <w:rsid w:val="00827744"/>
    <w:rsid w:val="00830899"/>
    <w:rsid w:val="00832AC2"/>
    <w:rsid w:val="00832BA0"/>
    <w:rsid w:val="00835BB9"/>
    <w:rsid w:val="00844BB1"/>
    <w:rsid w:val="00847AA1"/>
    <w:rsid w:val="00851C0F"/>
    <w:rsid w:val="00854563"/>
    <w:rsid w:val="00855779"/>
    <w:rsid w:val="00855E82"/>
    <w:rsid w:val="00856120"/>
    <w:rsid w:val="008567E6"/>
    <w:rsid w:val="00857FC6"/>
    <w:rsid w:val="00860A69"/>
    <w:rsid w:val="008626ED"/>
    <w:rsid w:val="00863607"/>
    <w:rsid w:val="008637EC"/>
    <w:rsid w:val="00866D93"/>
    <w:rsid w:val="00867154"/>
    <w:rsid w:val="008761C0"/>
    <w:rsid w:val="008815DF"/>
    <w:rsid w:val="00882F08"/>
    <w:rsid w:val="0088411D"/>
    <w:rsid w:val="00886DE2"/>
    <w:rsid w:val="0089090E"/>
    <w:rsid w:val="008920F4"/>
    <w:rsid w:val="0089320D"/>
    <w:rsid w:val="00895247"/>
    <w:rsid w:val="008968F8"/>
    <w:rsid w:val="00897CCF"/>
    <w:rsid w:val="00897DF6"/>
    <w:rsid w:val="008A33AB"/>
    <w:rsid w:val="008A4283"/>
    <w:rsid w:val="008B1900"/>
    <w:rsid w:val="008B3CEA"/>
    <w:rsid w:val="008B6ED6"/>
    <w:rsid w:val="008B7BA6"/>
    <w:rsid w:val="008C186C"/>
    <w:rsid w:val="008C1AD5"/>
    <w:rsid w:val="008C29EC"/>
    <w:rsid w:val="008D15EA"/>
    <w:rsid w:val="008D5EBC"/>
    <w:rsid w:val="008D7836"/>
    <w:rsid w:val="008E1015"/>
    <w:rsid w:val="008E25AB"/>
    <w:rsid w:val="008E2C5C"/>
    <w:rsid w:val="008E3220"/>
    <w:rsid w:val="008E3BEC"/>
    <w:rsid w:val="008E5D2E"/>
    <w:rsid w:val="008E6A30"/>
    <w:rsid w:val="008F15D0"/>
    <w:rsid w:val="008F2256"/>
    <w:rsid w:val="008F4344"/>
    <w:rsid w:val="008F4F1F"/>
    <w:rsid w:val="008F520A"/>
    <w:rsid w:val="008F677D"/>
    <w:rsid w:val="008F711B"/>
    <w:rsid w:val="009002E2"/>
    <w:rsid w:val="00901320"/>
    <w:rsid w:val="0090194B"/>
    <w:rsid w:val="00902B4F"/>
    <w:rsid w:val="00903B0D"/>
    <w:rsid w:val="00903EA1"/>
    <w:rsid w:val="009061D9"/>
    <w:rsid w:val="009071C2"/>
    <w:rsid w:val="00907CEB"/>
    <w:rsid w:val="00910469"/>
    <w:rsid w:val="0091195B"/>
    <w:rsid w:val="00915A09"/>
    <w:rsid w:val="0091790D"/>
    <w:rsid w:val="00920D56"/>
    <w:rsid w:val="00921219"/>
    <w:rsid w:val="00922AE0"/>
    <w:rsid w:val="009239B0"/>
    <w:rsid w:val="00924122"/>
    <w:rsid w:val="009256D0"/>
    <w:rsid w:val="00925AF9"/>
    <w:rsid w:val="00926273"/>
    <w:rsid w:val="009264D8"/>
    <w:rsid w:val="00927D08"/>
    <w:rsid w:val="009302E5"/>
    <w:rsid w:val="0093093E"/>
    <w:rsid w:val="009313BF"/>
    <w:rsid w:val="00933AC0"/>
    <w:rsid w:val="00934EAE"/>
    <w:rsid w:val="00935153"/>
    <w:rsid w:val="00936165"/>
    <w:rsid w:val="009367FF"/>
    <w:rsid w:val="00936F53"/>
    <w:rsid w:val="00940130"/>
    <w:rsid w:val="00941769"/>
    <w:rsid w:val="00941D82"/>
    <w:rsid w:val="00941DD0"/>
    <w:rsid w:val="009430C2"/>
    <w:rsid w:val="00943344"/>
    <w:rsid w:val="00944E78"/>
    <w:rsid w:val="00945005"/>
    <w:rsid w:val="0094669C"/>
    <w:rsid w:val="0094756B"/>
    <w:rsid w:val="00947BD0"/>
    <w:rsid w:val="00950B06"/>
    <w:rsid w:val="009567C3"/>
    <w:rsid w:val="00961DA9"/>
    <w:rsid w:val="00962F03"/>
    <w:rsid w:val="009631A1"/>
    <w:rsid w:val="00963810"/>
    <w:rsid w:val="00964668"/>
    <w:rsid w:val="00967376"/>
    <w:rsid w:val="00967EDD"/>
    <w:rsid w:val="0097130F"/>
    <w:rsid w:val="00971361"/>
    <w:rsid w:val="00972193"/>
    <w:rsid w:val="00973F2D"/>
    <w:rsid w:val="00974A3D"/>
    <w:rsid w:val="009811D1"/>
    <w:rsid w:val="00983FFA"/>
    <w:rsid w:val="0098513F"/>
    <w:rsid w:val="00986CF5"/>
    <w:rsid w:val="00987651"/>
    <w:rsid w:val="00987DD7"/>
    <w:rsid w:val="00994837"/>
    <w:rsid w:val="009A19BA"/>
    <w:rsid w:val="009A3448"/>
    <w:rsid w:val="009A477D"/>
    <w:rsid w:val="009A49A6"/>
    <w:rsid w:val="009A6FAE"/>
    <w:rsid w:val="009B7E54"/>
    <w:rsid w:val="009C3AF5"/>
    <w:rsid w:val="009C50BA"/>
    <w:rsid w:val="009C5934"/>
    <w:rsid w:val="009C5D19"/>
    <w:rsid w:val="009C6F04"/>
    <w:rsid w:val="009C7620"/>
    <w:rsid w:val="009D0A46"/>
    <w:rsid w:val="009D0DCC"/>
    <w:rsid w:val="009D2954"/>
    <w:rsid w:val="009D6912"/>
    <w:rsid w:val="009D6A58"/>
    <w:rsid w:val="009D7E32"/>
    <w:rsid w:val="009E0091"/>
    <w:rsid w:val="009E1EDF"/>
    <w:rsid w:val="009E21AA"/>
    <w:rsid w:val="009E22BC"/>
    <w:rsid w:val="009E28DA"/>
    <w:rsid w:val="009E2B19"/>
    <w:rsid w:val="009E6132"/>
    <w:rsid w:val="009E6AEA"/>
    <w:rsid w:val="009E7AC9"/>
    <w:rsid w:val="009F20EB"/>
    <w:rsid w:val="009F3595"/>
    <w:rsid w:val="009F391A"/>
    <w:rsid w:val="00A00074"/>
    <w:rsid w:val="00A0061D"/>
    <w:rsid w:val="00A02F61"/>
    <w:rsid w:val="00A06DC3"/>
    <w:rsid w:val="00A12A39"/>
    <w:rsid w:val="00A14DBB"/>
    <w:rsid w:val="00A16562"/>
    <w:rsid w:val="00A17060"/>
    <w:rsid w:val="00A17657"/>
    <w:rsid w:val="00A22C74"/>
    <w:rsid w:val="00A278CD"/>
    <w:rsid w:val="00A31996"/>
    <w:rsid w:val="00A33348"/>
    <w:rsid w:val="00A33A7B"/>
    <w:rsid w:val="00A35CBB"/>
    <w:rsid w:val="00A3611D"/>
    <w:rsid w:val="00A40286"/>
    <w:rsid w:val="00A409E7"/>
    <w:rsid w:val="00A42BA5"/>
    <w:rsid w:val="00A438ED"/>
    <w:rsid w:val="00A44298"/>
    <w:rsid w:val="00A5124F"/>
    <w:rsid w:val="00A543BA"/>
    <w:rsid w:val="00A54649"/>
    <w:rsid w:val="00A55D10"/>
    <w:rsid w:val="00A56FE7"/>
    <w:rsid w:val="00A623BA"/>
    <w:rsid w:val="00A626C6"/>
    <w:rsid w:val="00A64237"/>
    <w:rsid w:val="00A64BE3"/>
    <w:rsid w:val="00A651FF"/>
    <w:rsid w:val="00A70169"/>
    <w:rsid w:val="00A758C7"/>
    <w:rsid w:val="00A77C52"/>
    <w:rsid w:val="00A803A4"/>
    <w:rsid w:val="00A81389"/>
    <w:rsid w:val="00A8291A"/>
    <w:rsid w:val="00A8510D"/>
    <w:rsid w:val="00A85DB6"/>
    <w:rsid w:val="00A903E6"/>
    <w:rsid w:val="00A9151A"/>
    <w:rsid w:val="00A91590"/>
    <w:rsid w:val="00A919D4"/>
    <w:rsid w:val="00A921DC"/>
    <w:rsid w:val="00A92C7A"/>
    <w:rsid w:val="00A936B3"/>
    <w:rsid w:val="00A93727"/>
    <w:rsid w:val="00A93AEB"/>
    <w:rsid w:val="00A94316"/>
    <w:rsid w:val="00A95741"/>
    <w:rsid w:val="00AA181D"/>
    <w:rsid w:val="00AA1C54"/>
    <w:rsid w:val="00AA37AE"/>
    <w:rsid w:val="00AA4923"/>
    <w:rsid w:val="00AA4E22"/>
    <w:rsid w:val="00AA7A04"/>
    <w:rsid w:val="00AA7D47"/>
    <w:rsid w:val="00AB1202"/>
    <w:rsid w:val="00AB19F9"/>
    <w:rsid w:val="00AB39F5"/>
    <w:rsid w:val="00AB7D3A"/>
    <w:rsid w:val="00AC3422"/>
    <w:rsid w:val="00AC4286"/>
    <w:rsid w:val="00AC5612"/>
    <w:rsid w:val="00AD2A21"/>
    <w:rsid w:val="00AD420F"/>
    <w:rsid w:val="00AD47A1"/>
    <w:rsid w:val="00AD5110"/>
    <w:rsid w:val="00AD562A"/>
    <w:rsid w:val="00AD5AA5"/>
    <w:rsid w:val="00AD76E7"/>
    <w:rsid w:val="00AE02BB"/>
    <w:rsid w:val="00AE1076"/>
    <w:rsid w:val="00AE21AA"/>
    <w:rsid w:val="00AE3A3C"/>
    <w:rsid w:val="00AE4008"/>
    <w:rsid w:val="00AE4C71"/>
    <w:rsid w:val="00AE710B"/>
    <w:rsid w:val="00AE7783"/>
    <w:rsid w:val="00AF0CF4"/>
    <w:rsid w:val="00AF40A0"/>
    <w:rsid w:val="00AF5BF9"/>
    <w:rsid w:val="00AF6BF5"/>
    <w:rsid w:val="00B023C8"/>
    <w:rsid w:val="00B050C3"/>
    <w:rsid w:val="00B05F15"/>
    <w:rsid w:val="00B060F8"/>
    <w:rsid w:val="00B07DC7"/>
    <w:rsid w:val="00B10396"/>
    <w:rsid w:val="00B11363"/>
    <w:rsid w:val="00B1269A"/>
    <w:rsid w:val="00B133D8"/>
    <w:rsid w:val="00B13720"/>
    <w:rsid w:val="00B143BF"/>
    <w:rsid w:val="00B1528A"/>
    <w:rsid w:val="00B15BA7"/>
    <w:rsid w:val="00B15F08"/>
    <w:rsid w:val="00B17855"/>
    <w:rsid w:val="00B2152B"/>
    <w:rsid w:val="00B24474"/>
    <w:rsid w:val="00B25A27"/>
    <w:rsid w:val="00B26619"/>
    <w:rsid w:val="00B26E95"/>
    <w:rsid w:val="00B27FF8"/>
    <w:rsid w:val="00B3065E"/>
    <w:rsid w:val="00B31886"/>
    <w:rsid w:val="00B33F8C"/>
    <w:rsid w:val="00B35059"/>
    <w:rsid w:val="00B36DA4"/>
    <w:rsid w:val="00B4176E"/>
    <w:rsid w:val="00B45E04"/>
    <w:rsid w:val="00B472A9"/>
    <w:rsid w:val="00B522E7"/>
    <w:rsid w:val="00B53B30"/>
    <w:rsid w:val="00B5594F"/>
    <w:rsid w:val="00B56389"/>
    <w:rsid w:val="00B56773"/>
    <w:rsid w:val="00B57D31"/>
    <w:rsid w:val="00B57F88"/>
    <w:rsid w:val="00B61F20"/>
    <w:rsid w:val="00B62CF2"/>
    <w:rsid w:val="00B6354E"/>
    <w:rsid w:val="00B63B1F"/>
    <w:rsid w:val="00B64CB5"/>
    <w:rsid w:val="00B6785A"/>
    <w:rsid w:val="00B715B6"/>
    <w:rsid w:val="00B77068"/>
    <w:rsid w:val="00B80241"/>
    <w:rsid w:val="00B8446C"/>
    <w:rsid w:val="00B856F1"/>
    <w:rsid w:val="00B8667E"/>
    <w:rsid w:val="00B86B43"/>
    <w:rsid w:val="00B92550"/>
    <w:rsid w:val="00B93463"/>
    <w:rsid w:val="00B95353"/>
    <w:rsid w:val="00B9794E"/>
    <w:rsid w:val="00B97BA4"/>
    <w:rsid w:val="00BA0D76"/>
    <w:rsid w:val="00BA1274"/>
    <w:rsid w:val="00BA3422"/>
    <w:rsid w:val="00BA3986"/>
    <w:rsid w:val="00BA39B0"/>
    <w:rsid w:val="00BA442E"/>
    <w:rsid w:val="00BB011C"/>
    <w:rsid w:val="00BB0362"/>
    <w:rsid w:val="00BB12C5"/>
    <w:rsid w:val="00BB2921"/>
    <w:rsid w:val="00BB293F"/>
    <w:rsid w:val="00BB2C40"/>
    <w:rsid w:val="00BB3FFA"/>
    <w:rsid w:val="00BB79FC"/>
    <w:rsid w:val="00BB7A12"/>
    <w:rsid w:val="00BC1084"/>
    <w:rsid w:val="00BC5DC8"/>
    <w:rsid w:val="00BC7A0E"/>
    <w:rsid w:val="00BC7D1F"/>
    <w:rsid w:val="00BD08FB"/>
    <w:rsid w:val="00BD52B9"/>
    <w:rsid w:val="00BD6DE7"/>
    <w:rsid w:val="00BE10E6"/>
    <w:rsid w:val="00BE3170"/>
    <w:rsid w:val="00BE676C"/>
    <w:rsid w:val="00BF07DF"/>
    <w:rsid w:val="00BF0D1B"/>
    <w:rsid w:val="00BF0E76"/>
    <w:rsid w:val="00BF2033"/>
    <w:rsid w:val="00BF5370"/>
    <w:rsid w:val="00BF7F75"/>
    <w:rsid w:val="00C01806"/>
    <w:rsid w:val="00C0264F"/>
    <w:rsid w:val="00C032A9"/>
    <w:rsid w:val="00C03484"/>
    <w:rsid w:val="00C03A70"/>
    <w:rsid w:val="00C04760"/>
    <w:rsid w:val="00C0567D"/>
    <w:rsid w:val="00C0574C"/>
    <w:rsid w:val="00C06B15"/>
    <w:rsid w:val="00C06B67"/>
    <w:rsid w:val="00C06BD4"/>
    <w:rsid w:val="00C06D58"/>
    <w:rsid w:val="00C06E6A"/>
    <w:rsid w:val="00C06F3E"/>
    <w:rsid w:val="00C070CE"/>
    <w:rsid w:val="00C11035"/>
    <w:rsid w:val="00C11DF8"/>
    <w:rsid w:val="00C12F57"/>
    <w:rsid w:val="00C15853"/>
    <w:rsid w:val="00C20C16"/>
    <w:rsid w:val="00C2278D"/>
    <w:rsid w:val="00C22BE2"/>
    <w:rsid w:val="00C24ED9"/>
    <w:rsid w:val="00C25005"/>
    <w:rsid w:val="00C259DA"/>
    <w:rsid w:val="00C2604F"/>
    <w:rsid w:val="00C30945"/>
    <w:rsid w:val="00C30DBA"/>
    <w:rsid w:val="00C319A6"/>
    <w:rsid w:val="00C32063"/>
    <w:rsid w:val="00C3331A"/>
    <w:rsid w:val="00C33C7A"/>
    <w:rsid w:val="00C34A91"/>
    <w:rsid w:val="00C35B32"/>
    <w:rsid w:val="00C365BF"/>
    <w:rsid w:val="00C41383"/>
    <w:rsid w:val="00C41961"/>
    <w:rsid w:val="00C5431F"/>
    <w:rsid w:val="00C560C0"/>
    <w:rsid w:val="00C5676F"/>
    <w:rsid w:val="00C60D8B"/>
    <w:rsid w:val="00C61E22"/>
    <w:rsid w:val="00C6581C"/>
    <w:rsid w:val="00C65D46"/>
    <w:rsid w:val="00C70CA8"/>
    <w:rsid w:val="00C74B8F"/>
    <w:rsid w:val="00C74BF0"/>
    <w:rsid w:val="00C750AD"/>
    <w:rsid w:val="00C757C5"/>
    <w:rsid w:val="00C76D14"/>
    <w:rsid w:val="00C819B5"/>
    <w:rsid w:val="00C84ED9"/>
    <w:rsid w:val="00C85C11"/>
    <w:rsid w:val="00C86EFB"/>
    <w:rsid w:val="00C870EE"/>
    <w:rsid w:val="00C873DB"/>
    <w:rsid w:val="00C9243E"/>
    <w:rsid w:val="00C93A47"/>
    <w:rsid w:val="00C96161"/>
    <w:rsid w:val="00C96F29"/>
    <w:rsid w:val="00C97793"/>
    <w:rsid w:val="00C979C9"/>
    <w:rsid w:val="00CA0C3C"/>
    <w:rsid w:val="00CA1718"/>
    <w:rsid w:val="00CA1D33"/>
    <w:rsid w:val="00CA2C5F"/>
    <w:rsid w:val="00CA5371"/>
    <w:rsid w:val="00CA53AC"/>
    <w:rsid w:val="00CA5BA9"/>
    <w:rsid w:val="00CA6212"/>
    <w:rsid w:val="00CA69D5"/>
    <w:rsid w:val="00CB2DBE"/>
    <w:rsid w:val="00CB2E02"/>
    <w:rsid w:val="00CB34C9"/>
    <w:rsid w:val="00CB4212"/>
    <w:rsid w:val="00CB49B7"/>
    <w:rsid w:val="00CB4DF2"/>
    <w:rsid w:val="00CB5760"/>
    <w:rsid w:val="00CB5D4C"/>
    <w:rsid w:val="00CC05C0"/>
    <w:rsid w:val="00CC2312"/>
    <w:rsid w:val="00CC2D27"/>
    <w:rsid w:val="00CC7A69"/>
    <w:rsid w:val="00CD2009"/>
    <w:rsid w:val="00CD21B6"/>
    <w:rsid w:val="00CD2FF6"/>
    <w:rsid w:val="00CD6629"/>
    <w:rsid w:val="00CD731E"/>
    <w:rsid w:val="00CE0165"/>
    <w:rsid w:val="00CE151E"/>
    <w:rsid w:val="00CE4897"/>
    <w:rsid w:val="00CE52C3"/>
    <w:rsid w:val="00CE5ED9"/>
    <w:rsid w:val="00CE7131"/>
    <w:rsid w:val="00CE7AEB"/>
    <w:rsid w:val="00CF0987"/>
    <w:rsid w:val="00CF1878"/>
    <w:rsid w:val="00CF318D"/>
    <w:rsid w:val="00CF6335"/>
    <w:rsid w:val="00CF672E"/>
    <w:rsid w:val="00CF73EA"/>
    <w:rsid w:val="00D0372F"/>
    <w:rsid w:val="00D06BE4"/>
    <w:rsid w:val="00D101D1"/>
    <w:rsid w:val="00D12632"/>
    <w:rsid w:val="00D155CD"/>
    <w:rsid w:val="00D15C34"/>
    <w:rsid w:val="00D16093"/>
    <w:rsid w:val="00D179F6"/>
    <w:rsid w:val="00D17AE9"/>
    <w:rsid w:val="00D221DD"/>
    <w:rsid w:val="00D23C7E"/>
    <w:rsid w:val="00D25A4D"/>
    <w:rsid w:val="00D26343"/>
    <w:rsid w:val="00D26E66"/>
    <w:rsid w:val="00D27230"/>
    <w:rsid w:val="00D309ED"/>
    <w:rsid w:val="00D30F95"/>
    <w:rsid w:val="00D3103B"/>
    <w:rsid w:val="00D3133E"/>
    <w:rsid w:val="00D32234"/>
    <w:rsid w:val="00D33408"/>
    <w:rsid w:val="00D33747"/>
    <w:rsid w:val="00D35EBB"/>
    <w:rsid w:val="00D365CC"/>
    <w:rsid w:val="00D37DD0"/>
    <w:rsid w:val="00D414C4"/>
    <w:rsid w:val="00D4163F"/>
    <w:rsid w:val="00D4362B"/>
    <w:rsid w:val="00D44CD6"/>
    <w:rsid w:val="00D45271"/>
    <w:rsid w:val="00D45D12"/>
    <w:rsid w:val="00D464B9"/>
    <w:rsid w:val="00D51D75"/>
    <w:rsid w:val="00D52739"/>
    <w:rsid w:val="00D53966"/>
    <w:rsid w:val="00D53D20"/>
    <w:rsid w:val="00D53DB3"/>
    <w:rsid w:val="00D553CB"/>
    <w:rsid w:val="00D5541F"/>
    <w:rsid w:val="00D5567E"/>
    <w:rsid w:val="00D55FFC"/>
    <w:rsid w:val="00D6045C"/>
    <w:rsid w:val="00D6245B"/>
    <w:rsid w:val="00D62C05"/>
    <w:rsid w:val="00D634E9"/>
    <w:rsid w:val="00D64263"/>
    <w:rsid w:val="00D652C2"/>
    <w:rsid w:val="00D70AA9"/>
    <w:rsid w:val="00D72A05"/>
    <w:rsid w:val="00D735DC"/>
    <w:rsid w:val="00D768F1"/>
    <w:rsid w:val="00D77CF7"/>
    <w:rsid w:val="00D807D3"/>
    <w:rsid w:val="00D807E0"/>
    <w:rsid w:val="00D817CB"/>
    <w:rsid w:val="00D83D78"/>
    <w:rsid w:val="00D8560C"/>
    <w:rsid w:val="00D90118"/>
    <w:rsid w:val="00D9242B"/>
    <w:rsid w:val="00D93282"/>
    <w:rsid w:val="00D94A3E"/>
    <w:rsid w:val="00D964B4"/>
    <w:rsid w:val="00D96A21"/>
    <w:rsid w:val="00D974D3"/>
    <w:rsid w:val="00D97A71"/>
    <w:rsid w:val="00D97E57"/>
    <w:rsid w:val="00DA0E42"/>
    <w:rsid w:val="00DA1159"/>
    <w:rsid w:val="00DA11BD"/>
    <w:rsid w:val="00DA231D"/>
    <w:rsid w:val="00DA28C8"/>
    <w:rsid w:val="00DA5482"/>
    <w:rsid w:val="00DA57D3"/>
    <w:rsid w:val="00DA6BDC"/>
    <w:rsid w:val="00DB1627"/>
    <w:rsid w:val="00DB1DC7"/>
    <w:rsid w:val="00DB635F"/>
    <w:rsid w:val="00DB74A0"/>
    <w:rsid w:val="00DC2F6A"/>
    <w:rsid w:val="00DC2FE9"/>
    <w:rsid w:val="00DC3DB7"/>
    <w:rsid w:val="00DC5965"/>
    <w:rsid w:val="00DC5C6F"/>
    <w:rsid w:val="00DC6243"/>
    <w:rsid w:val="00DD20B6"/>
    <w:rsid w:val="00DD29F5"/>
    <w:rsid w:val="00DD6032"/>
    <w:rsid w:val="00DE0195"/>
    <w:rsid w:val="00DE312D"/>
    <w:rsid w:val="00DE3359"/>
    <w:rsid w:val="00DE3909"/>
    <w:rsid w:val="00DE4188"/>
    <w:rsid w:val="00DE6C14"/>
    <w:rsid w:val="00DE7528"/>
    <w:rsid w:val="00DF12AB"/>
    <w:rsid w:val="00DF291D"/>
    <w:rsid w:val="00DF2A50"/>
    <w:rsid w:val="00DF2BEA"/>
    <w:rsid w:val="00DF60FF"/>
    <w:rsid w:val="00DF6766"/>
    <w:rsid w:val="00DF6F90"/>
    <w:rsid w:val="00E003B3"/>
    <w:rsid w:val="00E0120F"/>
    <w:rsid w:val="00E026B5"/>
    <w:rsid w:val="00E03488"/>
    <w:rsid w:val="00E036CA"/>
    <w:rsid w:val="00E03828"/>
    <w:rsid w:val="00E038E6"/>
    <w:rsid w:val="00E05AB2"/>
    <w:rsid w:val="00E0639A"/>
    <w:rsid w:val="00E06965"/>
    <w:rsid w:val="00E111FB"/>
    <w:rsid w:val="00E12A08"/>
    <w:rsid w:val="00E14B63"/>
    <w:rsid w:val="00E14D9E"/>
    <w:rsid w:val="00E155E8"/>
    <w:rsid w:val="00E21954"/>
    <w:rsid w:val="00E245C4"/>
    <w:rsid w:val="00E25510"/>
    <w:rsid w:val="00E2631A"/>
    <w:rsid w:val="00E32152"/>
    <w:rsid w:val="00E338A4"/>
    <w:rsid w:val="00E361EF"/>
    <w:rsid w:val="00E40F29"/>
    <w:rsid w:val="00E4127A"/>
    <w:rsid w:val="00E41290"/>
    <w:rsid w:val="00E41727"/>
    <w:rsid w:val="00E50613"/>
    <w:rsid w:val="00E50A67"/>
    <w:rsid w:val="00E5373B"/>
    <w:rsid w:val="00E54288"/>
    <w:rsid w:val="00E554DA"/>
    <w:rsid w:val="00E57929"/>
    <w:rsid w:val="00E6140D"/>
    <w:rsid w:val="00E624EB"/>
    <w:rsid w:val="00E6259D"/>
    <w:rsid w:val="00E72D4D"/>
    <w:rsid w:val="00E74317"/>
    <w:rsid w:val="00E74B06"/>
    <w:rsid w:val="00E75564"/>
    <w:rsid w:val="00E77C4F"/>
    <w:rsid w:val="00E8327C"/>
    <w:rsid w:val="00E83B7C"/>
    <w:rsid w:val="00E85AF8"/>
    <w:rsid w:val="00E869C9"/>
    <w:rsid w:val="00E86D7D"/>
    <w:rsid w:val="00E87371"/>
    <w:rsid w:val="00E87AB7"/>
    <w:rsid w:val="00E912C7"/>
    <w:rsid w:val="00E9174E"/>
    <w:rsid w:val="00E92962"/>
    <w:rsid w:val="00E93FFE"/>
    <w:rsid w:val="00E95870"/>
    <w:rsid w:val="00E95F65"/>
    <w:rsid w:val="00E971C1"/>
    <w:rsid w:val="00E977D3"/>
    <w:rsid w:val="00EA1DD4"/>
    <w:rsid w:val="00EA2407"/>
    <w:rsid w:val="00EB1699"/>
    <w:rsid w:val="00EB464F"/>
    <w:rsid w:val="00EB6B22"/>
    <w:rsid w:val="00EB7F61"/>
    <w:rsid w:val="00EC7ABE"/>
    <w:rsid w:val="00ED3226"/>
    <w:rsid w:val="00ED555C"/>
    <w:rsid w:val="00ED68AF"/>
    <w:rsid w:val="00ED7D93"/>
    <w:rsid w:val="00EE1057"/>
    <w:rsid w:val="00EE3CF9"/>
    <w:rsid w:val="00EE45A8"/>
    <w:rsid w:val="00EE4D99"/>
    <w:rsid w:val="00EE736A"/>
    <w:rsid w:val="00EE7C1F"/>
    <w:rsid w:val="00EF1765"/>
    <w:rsid w:val="00EF19DE"/>
    <w:rsid w:val="00EF621B"/>
    <w:rsid w:val="00F00E5D"/>
    <w:rsid w:val="00F017D1"/>
    <w:rsid w:val="00F02456"/>
    <w:rsid w:val="00F026BF"/>
    <w:rsid w:val="00F02AE7"/>
    <w:rsid w:val="00F031CE"/>
    <w:rsid w:val="00F115BE"/>
    <w:rsid w:val="00F11EBF"/>
    <w:rsid w:val="00F15ABF"/>
    <w:rsid w:val="00F1745C"/>
    <w:rsid w:val="00F17A8F"/>
    <w:rsid w:val="00F20C9D"/>
    <w:rsid w:val="00F222EF"/>
    <w:rsid w:val="00F229AB"/>
    <w:rsid w:val="00F23338"/>
    <w:rsid w:val="00F263C2"/>
    <w:rsid w:val="00F279B6"/>
    <w:rsid w:val="00F3164E"/>
    <w:rsid w:val="00F31991"/>
    <w:rsid w:val="00F31F3B"/>
    <w:rsid w:val="00F32B9F"/>
    <w:rsid w:val="00F346BA"/>
    <w:rsid w:val="00F35D41"/>
    <w:rsid w:val="00F371E5"/>
    <w:rsid w:val="00F40576"/>
    <w:rsid w:val="00F40938"/>
    <w:rsid w:val="00F4230A"/>
    <w:rsid w:val="00F439B4"/>
    <w:rsid w:val="00F44171"/>
    <w:rsid w:val="00F4583F"/>
    <w:rsid w:val="00F50489"/>
    <w:rsid w:val="00F508DD"/>
    <w:rsid w:val="00F50FF1"/>
    <w:rsid w:val="00F546E8"/>
    <w:rsid w:val="00F613B5"/>
    <w:rsid w:val="00F63819"/>
    <w:rsid w:val="00F64277"/>
    <w:rsid w:val="00F667A3"/>
    <w:rsid w:val="00F66FEC"/>
    <w:rsid w:val="00F67ED7"/>
    <w:rsid w:val="00F71F22"/>
    <w:rsid w:val="00F728C9"/>
    <w:rsid w:val="00F75563"/>
    <w:rsid w:val="00F760B4"/>
    <w:rsid w:val="00F770DE"/>
    <w:rsid w:val="00F77BC2"/>
    <w:rsid w:val="00F82C5D"/>
    <w:rsid w:val="00F86542"/>
    <w:rsid w:val="00F87A24"/>
    <w:rsid w:val="00F935A7"/>
    <w:rsid w:val="00F947B8"/>
    <w:rsid w:val="00F94E59"/>
    <w:rsid w:val="00F94FD7"/>
    <w:rsid w:val="00FA16D8"/>
    <w:rsid w:val="00FA493C"/>
    <w:rsid w:val="00FA510D"/>
    <w:rsid w:val="00FA68DB"/>
    <w:rsid w:val="00FB1D0E"/>
    <w:rsid w:val="00FB3B37"/>
    <w:rsid w:val="00FB5637"/>
    <w:rsid w:val="00FB6695"/>
    <w:rsid w:val="00FB6D71"/>
    <w:rsid w:val="00FB7547"/>
    <w:rsid w:val="00FC1DB8"/>
    <w:rsid w:val="00FC3BFE"/>
    <w:rsid w:val="00FC6B19"/>
    <w:rsid w:val="00FD3647"/>
    <w:rsid w:val="00FD46FF"/>
    <w:rsid w:val="00FD5A2A"/>
    <w:rsid w:val="00FD7284"/>
    <w:rsid w:val="00FE23D0"/>
    <w:rsid w:val="00FE5716"/>
    <w:rsid w:val="00FE781C"/>
    <w:rsid w:val="00FF06F9"/>
    <w:rsid w:val="00FF0720"/>
    <w:rsid w:val="00FF2638"/>
    <w:rsid w:val="00FF3D9A"/>
    <w:rsid w:val="00FF541B"/>
    <w:rsid w:val="00FF6D8E"/>
    <w:rsid w:val="00FF78A4"/>
    <w:rsid w:val="00FF7A52"/>
    <w:rsid w:val="0161F2C2"/>
    <w:rsid w:val="0165FEA5"/>
    <w:rsid w:val="01A26EC2"/>
    <w:rsid w:val="01CF63FC"/>
    <w:rsid w:val="01F29B6D"/>
    <w:rsid w:val="022A6A88"/>
    <w:rsid w:val="026133C9"/>
    <w:rsid w:val="02A5F2C9"/>
    <w:rsid w:val="02DA4ED7"/>
    <w:rsid w:val="02DAC252"/>
    <w:rsid w:val="03111813"/>
    <w:rsid w:val="0312550E"/>
    <w:rsid w:val="0338B388"/>
    <w:rsid w:val="039DC2DF"/>
    <w:rsid w:val="0455C520"/>
    <w:rsid w:val="049EF1BA"/>
    <w:rsid w:val="04CE65F3"/>
    <w:rsid w:val="04CEDF13"/>
    <w:rsid w:val="04D0F61C"/>
    <w:rsid w:val="0503B380"/>
    <w:rsid w:val="0559CF25"/>
    <w:rsid w:val="055DD2B9"/>
    <w:rsid w:val="05A51863"/>
    <w:rsid w:val="05B36BB3"/>
    <w:rsid w:val="05B43ED4"/>
    <w:rsid w:val="05C7703C"/>
    <w:rsid w:val="064C8693"/>
    <w:rsid w:val="068D06BD"/>
    <w:rsid w:val="0706787A"/>
    <w:rsid w:val="070E86D6"/>
    <w:rsid w:val="076230CA"/>
    <w:rsid w:val="07729F1F"/>
    <w:rsid w:val="07B8C5F1"/>
    <w:rsid w:val="08138BE1"/>
    <w:rsid w:val="08140856"/>
    <w:rsid w:val="08658DEE"/>
    <w:rsid w:val="08730AA1"/>
    <w:rsid w:val="087BB5D1"/>
    <w:rsid w:val="08980400"/>
    <w:rsid w:val="089C880A"/>
    <w:rsid w:val="093A75C6"/>
    <w:rsid w:val="098E034E"/>
    <w:rsid w:val="09CF2656"/>
    <w:rsid w:val="0A66093E"/>
    <w:rsid w:val="0ABDA2B2"/>
    <w:rsid w:val="0BB8A551"/>
    <w:rsid w:val="0BF2C65D"/>
    <w:rsid w:val="0C0E46CA"/>
    <w:rsid w:val="0C498956"/>
    <w:rsid w:val="0D04CFB1"/>
    <w:rsid w:val="0D1BE397"/>
    <w:rsid w:val="0DB6BF4D"/>
    <w:rsid w:val="0DC73056"/>
    <w:rsid w:val="0E57B660"/>
    <w:rsid w:val="0ECD6CF0"/>
    <w:rsid w:val="0ECF7141"/>
    <w:rsid w:val="0F519F12"/>
    <w:rsid w:val="0F752085"/>
    <w:rsid w:val="0FED13C6"/>
    <w:rsid w:val="1065A14E"/>
    <w:rsid w:val="108854E7"/>
    <w:rsid w:val="108ACA33"/>
    <w:rsid w:val="10A5557A"/>
    <w:rsid w:val="10A5BCB1"/>
    <w:rsid w:val="10BEB315"/>
    <w:rsid w:val="115A4498"/>
    <w:rsid w:val="11A85458"/>
    <w:rsid w:val="11EBBE4D"/>
    <w:rsid w:val="12134F8D"/>
    <w:rsid w:val="1219C4A1"/>
    <w:rsid w:val="1252BF3C"/>
    <w:rsid w:val="12D6A9D6"/>
    <w:rsid w:val="1335008E"/>
    <w:rsid w:val="137E4A8A"/>
    <w:rsid w:val="1395F066"/>
    <w:rsid w:val="13B59502"/>
    <w:rsid w:val="13C6B726"/>
    <w:rsid w:val="13F7BA57"/>
    <w:rsid w:val="14B4A860"/>
    <w:rsid w:val="14C5AAB5"/>
    <w:rsid w:val="153F6001"/>
    <w:rsid w:val="1569CFE9"/>
    <w:rsid w:val="1575B652"/>
    <w:rsid w:val="16054FDF"/>
    <w:rsid w:val="1635F893"/>
    <w:rsid w:val="163AA7A7"/>
    <w:rsid w:val="1667E610"/>
    <w:rsid w:val="16741B0A"/>
    <w:rsid w:val="167BFCD8"/>
    <w:rsid w:val="169AC2A4"/>
    <w:rsid w:val="16B57AD2"/>
    <w:rsid w:val="16C1F216"/>
    <w:rsid w:val="17001C70"/>
    <w:rsid w:val="17D98603"/>
    <w:rsid w:val="17E573F8"/>
    <w:rsid w:val="1830E150"/>
    <w:rsid w:val="187E2442"/>
    <w:rsid w:val="18A8B681"/>
    <w:rsid w:val="18CE339F"/>
    <w:rsid w:val="1924FF6B"/>
    <w:rsid w:val="19C133AD"/>
    <w:rsid w:val="19DD29BD"/>
    <w:rsid w:val="1A2F5E12"/>
    <w:rsid w:val="1A905DF3"/>
    <w:rsid w:val="1AA79EEC"/>
    <w:rsid w:val="1AC83548"/>
    <w:rsid w:val="1B6E33C7"/>
    <w:rsid w:val="1B764E69"/>
    <w:rsid w:val="1C06FB8C"/>
    <w:rsid w:val="1C789B17"/>
    <w:rsid w:val="1CC71926"/>
    <w:rsid w:val="1CD0407B"/>
    <w:rsid w:val="1D8B2E7F"/>
    <w:rsid w:val="1E72B126"/>
    <w:rsid w:val="1EB118F8"/>
    <w:rsid w:val="1F6AC6DF"/>
    <w:rsid w:val="1FA58EA1"/>
    <w:rsid w:val="2037BF26"/>
    <w:rsid w:val="205A81C3"/>
    <w:rsid w:val="206E139E"/>
    <w:rsid w:val="20A042B9"/>
    <w:rsid w:val="2105A7D4"/>
    <w:rsid w:val="2166CD7E"/>
    <w:rsid w:val="21731A8A"/>
    <w:rsid w:val="21B2D57C"/>
    <w:rsid w:val="21D38F87"/>
    <w:rsid w:val="21FBE53E"/>
    <w:rsid w:val="225AFF59"/>
    <w:rsid w:val="22A11451"/>
    <w:rsid w:val="24226AF8"/>
    <w:rsid w:val="246D9C51"/>
    <w:rsid w:val="24EEE23F"/>
    <w:rsid w:val="25793831"/>
    <w:rsid w:val="257BF3F8"/>
    <w:rsid w:val="257D53F5"/>
    <w:rsid w:val="26018EEC"/>
    <w:rsid w:val="26096CB2"/>
    <w:rsid w:val="260B6020"/>
    <w:rsid w:val="2632B4A9"/>
    <w:rsid w:val="263DD620"/>
    <w:rsid w:val="266588DD"/>
    <w:rsid w:val="268AB2A0"/>
    <w:rsid w:val="26FA1A4C"/>
    <w:rsid w:val="2702A1CA"/>
    <w:rsid w:val="27509711"/>
    <w:rsid w:val="2868AC4B"/>
    <w:rsid w:val="28F0EF00"/>
    <w:rsid w:val="28F15767"/>
    <w:rsid w:val="292E1350"/>
    <w:rsid w:val="29A2C6F3"/>
    <w:rsid w:val="29D05FF3"/>
    <w:rsid w:val="2A5D9F15"/>
    <w:rsid w:val="2AD27C32"/>
    <w:rsid w:val="2AE7F2D5"/>
    <w:rsid w:val="2BD2F51C"/>
    <w:rsid w:val="2BD7DEFE"/>
    <w:rsid w:val="2C5A4690"/>
    <w:rsid w:val="2C6DA78F"/>
    <w:rsid w:val="2CAF4F61"/>
    <w:rsid w:val="2CBFABC1"/>
    <w:rsid w:val="2D8ACD6E"/>
    <w:rsid w:val="2DCBF1EB"/>
    <w:rsid w:val="2DF657C0"/>
    <w:rsid w:val="2E1E650B"/>
    <w:rsid w:val="2E30068C"/>
    <w:rsid w:val="2E57F865"/>
    <w:rsid w:val="2E5CC066"/>
    <w:rsid w:val="2E6F8A00"/>
    <w:rsid w:val="2E912700"/>
    <w:rsid w:val="2E947580"/>
    <w:rsid w:val="2F2861D7"/>
    <w:rsid w:val="2F3E216A"/>
    <w:rsid w:val="2F70BD72"/>
    <w:rsid w:val="2FE39F22"/>
    <w:rsid w:val="3067688F"/>
    <w:rsid w:val="30706676"/>
    <w:rsid w:val="307B8F3C"/>
    <w:rsid w:val="3093C42D"/>
    <w:rsid w:val="30979289"/>
    <w:rsid w:val="30F46693"/>
    <w:rsid w:val="310B8A00"/>
    <w:rsid w:val="311C7CD1"/>
    <w:rsid w:val="3132634A"/>
    <w:rsid w:val="323FA008"/>
    <w:rsid w:val="32751BF1"/>
    <w:rsid w:val="329AE406"/>
    <w:rsid w:val="32B54939"/>
    <w:rsid w:val="32C0DCF4"/>
    <w:rsid w:val="3308C2BC"/>
    <w:rsid w:val="332AC07D"/>
    <w:rsid w:val="33B2AD00"/>
    <w:rsid w:val="33C2832D"/>
    <w:rsid w:val="34095C7D"/>
    <w:rsid w:val="3418E4FF"/>
    <w:rsid w:val="342EA71E"/>
    <w:rsid w:val="3457F0BC"/>
    <w:rsid w:val="3458022C"/>
    <w:rsid w:val="3464863F"/>
    <w:rsid w:val="348BADA1"/>
    <w:rsid w:val="34B5D942"/>
    <w:rsid w:val="34B71045"/>
    <w:rsid w:val="34CB30D8"/>
    <w:rsid w:val="34CB3FAC"/>
    <w:rsid w:val="352E06F6"/>
    <w:rsid w:val="356EA3E0"/>
    <w:rsid w:val="357012D4"/>
    <w:rsid w:val="35C49DDB"/>
    <w:rsid w:val="3605D46D"/>
    <w:rsid w:val="360F3BDC"/>
    <w:rsid w:val="36277E02"/>
    <w:rsid w:val="365A0DA8"/>
    <w:rsid w:val="367A889A"/>
    <w:rsid w:val="375C914B"/>
    <w:rsid w:val="3783320C"/>
    <w:rsid w:val="3789D934"/>
    <w:rsid w:val="37A1A4CE"/>
    <w:rsid w:val="37C34E63"/>
    <w:rsid w:val="37D588AA"/>
    <w:rsid w:val="38969CA7"/>
    <w:rsid w:val="393D752F"/>
    <w:rsid w:val="394402B1"/>
    <w:rsid w:val="396FB37D"/>
    <w:rsid w:val="3971590B"/>
    <w:rsid w:val="3983E3DC"/>
    <w:rsid w:val="398C9FD5"/>
    <w:rsid w:val="3A38CDE0"/>
    <w:rsid w:val="3A3B721D"/>
    <w:rsid w:val="3A4B3398"/>
    <w:rsid w:val="3A5746A8"/>
    <w:rsid w:val="3A63A8B3"/>
    <w:rsid w:val="3A6FF2E1"/>
    <w:rsid w:val="3AAE1B53"/>
    <w:rsid w:val="3AB7A2CE"/>
    <w:rsid w:val="3B4DF9BD"/>
    <w:rsid w:val="3B8E679D"/>
    <w:rsid w:val="3C8916B1"/>
    <w:rsid w:val="3CA16A56"/>
    <w:rsid w:val="3CCF7697"/>
    <w:rsid w:val="3D26A0B6"/>
    <w:rsid w:val="3E002418"/>
    <w:rsid w:val="3E6B46F8"/>
    <w:rsid w:val="3E9A7D04"/>
    <w:rsid w:val="3EA22E28"/>
    <w:rsid w:val="3F5E2548"/>
    <w:rsid w:val="3FD0F0AE"/>
    <w:rsid w:val="400E47A2"/>
    <w:rsid w:val="401F3FD1"/>
    <w:rsid w:val="4033A527"/>
    <w:rsid w:val="40342366"/>
    <w:rsid w:val="40A799CD"/>
    <w:rsid w:val="40B26AC7"/>
    <w:rsid w:val="40F417F0"/>
    <w:rsid w:val="416FF800"/>
    <w:rsid w:val="417CD500"/>
    <w:rsid w:val="4277345F"/>
    <w:rsid w:val="42AF1C57"/>
    <w:rsid w:val="42C59EEB"/>
    <w:rsid w:val="42D49712"/>
    <w:rsid w:val="42DBB2DA"/>
    <w:rsid w:val="430030BD"/>
    <w:rsid w:val="4368A064"/>
    <w:rsid w:val="439138B9"/>
    <w:rsid w:val="43B50A0D"/>
    <w:rsid w:val="4414F5FB"/>
    <w:rsid w:val="441C2F4E"/>
    <w:rsid w:val="455AC26C"/>
    <w:rsid w:val="45B34E52"/>
    <w:rsid w:val="45B7113E"/>
    <w:rsid w:val="469E214E"/>
    <w:rsid w:val="46A54BD2"/>
    <w:rsid w:val="46E490ED"/>
    <w:rsid w:val="476E9711"/>
    <w:rsid w:val="4790E581"/>
    <w:rsid w:val="47B77D14"/>
    <w:rsid w:val="47BFB61E"/>
    <w:rsid w:val="47E67586"/>
    <w:rsid w:val="4831D99A"/>
    <w:rsid w:val="48414421"/>
    <w:rsid w:val="48774AC7"/>
    <w:rsid w:val="487AB545"/>
    <w:rsid w:val="494B04A6"/>
    <w:rsid w:val="49622FF6"/>
    <w:rsid w:val="499AD1A8"/>
    <w:rsid w:val="4A543A35"/>
    <w:rsid w:val="4AA637D3"/>
    <w:rsid w:val="4AC97B48"/>
    <w:rsid w:val="4B8F5E9E"/>
    <w:rsid w:val="4C0C4584"/>
    <w:rsid w:val="4C420834"/>
    <w:rsid w:val="4C725B61"/>
    <w:rsid w:val="4C856C65"/>
    <w:rsid w:val="4C89417D"/>
    <w:rsid w:val="4CB7A834"/>
    <w:rsid w:val="4CBB4F36"/>
    <w:rsid w:val="4CBED10F"/>
    <w:rsid w:val="4D053764"/>
    <w:rsid w:val="4D07D3F7"/>
    <w:rsid w:val="4D10A475"/>
    <w:rsid w:val="4D52CB24"/>
    <w:rsid w:val="4D956A10"/>
    <w:rsid w:val="4DDEB5B4"/>
    <w:rsid w:val="4E7050ED"/>
    <w:rsid w:val="4E84186E"/>
    <w:rsid w:val="4F44201F"/>
    <w:rsid w:val="4FCAC803"/>
    <w:rsid w:val="50087909"/>
    <w:rsid w:val="500D9566"/>
    <w:rsid w:val="509D481B"/>
    <w:rsid w:val="50B651EC"/>
    <w:rsid w:val="511E9F6A"/>
    <w:rsid w:val="513B0632"/>
    <w:rsid w:val="513B9FCE"/>
    <w:rsid w:val="51490DFB"/>
    <w:rsid w:val="516FC816"/>
    <w:rsid w:val="51E82667"/>
    <w:rsid w:val="520A6E05"/>
    <w:rsid w:val="536A6ABF"/>
    <w:rsid w:val="536BCDC8"/>
    <w:rsid w:val="5446EA2B"/>
    <w:rsid w:val="548C386A"/>
    <w:rsid w:val="54FFF2FB"/>
    <w:rsid w:val="553BB0A5"/>
    <w:rsid w:val="554AB268"/>
    <w:rsid w:val="55679F81"/>
    <w:rsid w:val="5587879F"/>
    <w:rsid w:val="5589B428"/>
    <w:rsid w:val="55D3F0A3"/>
    <w:rsid w:val="55F0ADD9"/>
    <w:rsid w:val="5618316E"/>
    <w:rsid w:val="56313693"/>
    <w:rsid w:val="56602C53"/>
    <w:rsid w:val="569A9900"/>
    <w:rsid w:val="56C83801"/>
    <w:rsid w:val="57409A73"/>
    <w:rsid w:val="5759ACB4"/>
    <w:rsid w:val="578D1CEE"/>
    <w:rsid w:val="57C0E308"/>
    <w:rsid w:val="57D3D8CF"/>
    <w:rsid w:val="57F13BE3"/>
    <w:rsid w:val="5880B475"/>
    <w:rsid w:val="58BFB717"/>
    <w:rsid w:val="58DC32E9"/>
    <w:rsid w:val="58E186CA"/>
    <w:rsid w:val="59058C28"/>
    <w:rsid w:val="59E56041"/>
    <w:rsid w:val="5A10544F"/>
    <w:rsid w:val="5A3EC7D6"/>
    <w:rsid w:val="5A5B484E"/>
    <w:rsid w:val="5A71DC4F"/>
    <w:rsid w:val="5B639540"/>
    <w:rsid w:val="5BE81540"/>
    <w:rsid w:val="5C207ED0"/>
    <w:rsid w:val="5C3A8860"/>
    <w:rsid w:val="5C78B2C2"/>
    <w:rsid w:val="5CF444D2"/>
    <w:rsid w:val="5CFC2FE7"/>
    <w:rsid w:val="5D64C54E"/>
    <w:rsid w:val="5D728C6D"/>
    <w:rsid w:val="5DAA98DC"/>
    <w:rsid w:val="5DE49F3B"/>
    <w:rsid w:val="5DE687BC"/>
    <w:rsid w:val="5E049FB8"/>
    <w:rsid w:val="5E2EDFA7"/>
    <w:rsid w:val="5E915155"/>
    <w:rsid w:val="5F627BDA"/>
    <w:rsid w:val="5FE3B8EC"/>
    <w:rsid w:val="607D3829"/>
    <w:rsid w:val="610317A0"/>
    <w:rsid w:val="612B7D89"/>
    <w:rsid w:val="615B0E4C"/>
    <w:rsid w:val="6189C8AB"/>
    <w:rsid w:val="61A692C4"/>
    <w:rsid w:val="61F37EB8"/>
    <w:rsid w:val="6212D5C4"/>
    <w:rsid w:val="6221748B"/>
    <w:rsid w:val="622370CE"/>
    <w:rsid w:val="635AF002"/>
    <w:rsid w:val="63818D49"/>
    <w:rsid w:val="63B7305B"/>
    <w:rsid w:val="64944ADD"/>
    <w:rsid w:val="6495F8CA"/>
    <w:rsid w:val="64B04551"/>
    <w:rsid w:val="64B72A0F"/>
    <w:rsid w:val="6500FB78"/>
    <w:rsid w:val="6510FFAC"/>
    <w:rsid w:val="65180DFD"/>
    <w:rsid w:val="651D5DAA"/>
    <w:rsid w:val="65EE16F1"/>
    <w:rsid w:val="673F286C"/>
    <w:rsid w:val="67446E0E"/>
    <w:rsid w:val="67F139DE"/>
    <w:rsid w:val="683BEFA7"/>
    <w:rsid w:val="68E03E6F"/>
    <w:rsid w:val="695D9B01"/>
    <w:rsid w:val="698582C1"/>
    <w:rsid w:val="69BD9670"/>
    <w:rsid w:val="6A964C85"/>
    <w:rsid w:val="6B3F122E"/>
    <w:rsid w:val="6B639199"/>
    <w:rsid w:val="6B6F000D"/>
    <w:rsid w:val="6BD1A6CB"/>
    <w:rsid w:val="6C333D2D"/>
    <w:rsid w:val="6C4CC2D1"/>
    <w:rsid w:val="6CD7B242"/>
    <w:rsid w:val="6DA8F2D4"/>
    <w:rsid w:val="6E5548CE"/>
    <w:rsid w:val="6EF6F2A3"/>
    <w:rsid w:val="702AAA93"/>
    <w:rsid w:val="70A4AE51"/>
    <w:rsid w:val="71058E09"/>
    <w:rsid w:val="71B06F25"/>
    <w:rsid w:val="723F9DF0"/>
    <w:rsid w:val="726FCFB3"/>
    <w:rsid w:val="7299E2E4"/>
    <w:rsid w:val="72A5C56F"/>
    <w:rsid w:val="730A0BF9"/>
    <w:rsid w:val="74181D4D"/>
    <w:rsid w:val="7492C678"/>
    <w:rsid w:val="7565EB67"/>
    <w:rsid w:val="7665AB31"/>
    <w:rsid w:val="76891478"/>
    <w:rsid w:val="78171B7F"/>
    <w:rsid w:val="78A4DF0C"/>
    <w:rsid w:val="7945BCCC"/>
    <w:rsid w:val="79764F6D"/>
    <w:rsid w:val="79BF04F5"/>
    <w:rsid w:val="79CD577F"/>
    <w:rsid w:val="7A1C767C"/>
    <w:rsid w:val="7AE18D2D"/>
    <w:rsid w:val="7AE7EB3B"/>
    <w:rsid w:val="7B1D4301"/>
    <w:rsid w:val="7B22DA55"/>
    <w:rsid w:val="7B40BA9C"/>
    <w:rsid w:val="7B8C8CFB"/>
    <w:rsid w:val="7C06C4D3"/>
    <w:rsid w:val="7C116C80"/>
    <w:rsid w:val="7C1F6E72"/>
    <w:rsid w:val="7C76C67D"/>
    <w:rsid w:val="7CA14A55"/>
    <w:rsid w:val="7CE3DB23"/>
    <w:rsid w:val="7DBD39B2"/>
    <w:rsid w:val="7E265E16"/>
    <w:rsid w:val="7E81B4CA"/>
    <w:rsid w:val="7EB42EEB"/>
    <w:rsid w:val="7EB4DD91"/>
    <w:rsid w:val="7EDC6D0E"/>
    <w:rsid w:val="7F257504"/>
    <w:rsid w:val="7F9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1DD"/>
  <w15:chartTrackingRefBased/>
  <w15:docId w15:val="{E6EC59FD-3C51-4201-912A-29F47592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D1"/>
  </w:style>
  <w:style w:type="paragraph" w:styleId="Heading1">
    <w:name w:val="heading 1"/>
    <w:basedOn w:val="Normal"/>
    <w:next w:val="Normal"/>
    <w:link w:val="Heading1Char"/>
    <w:uiPriority w:val="9"/>
    <w:qFormat/>
    <w:rsid w:val="266588DD"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04F"/>
    <w:pPr>
      <w:ind w:firstLine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165"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7D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7D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7D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A28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A28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A28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4277"/>
    <w:pPr>
      <w:ind w:firstLine="0"/>
      <w:jc w:val="center"/>
    </w:pPr>
    <w:rPr>
      <w:rFonts w:eastAsiaTheme="majorEastAsia" w:cstheme="majorBidi"/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F64277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7D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614B51"/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A44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6404F"/>
    <w:rPr>
      <w:rFonts w:eastAsiaTheme="majorEastAsia" w:cstheme="majorBidi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CE0165"/>
    <w:rPr>
      <w:b/>
      <w:bCs/>
      <w:i/>
      <w:iCs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93E"/>
  </w:style>
  <w:style w:type="paragraph" w:styleId="Footer">
    <w:name w:val="footer"/>
    <w:basedOn w:val="Normal"/>
    <w:link w:val="FooterChar"/>
    <w:uiPriority w:val="99"/>
    <w:unhideWhenUsed/>
    <w:rsid w:val="4FCAC8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93E"/>
  </w:style>
  <w:style w:type="character" w:customStyle="1" w:styleId="Heading1Char">
    <w:name w:val="Heading 1 Char"/>
    <w:basedOn w:val="DefaultParagraphFont"/>
    <w:link w:val="Heading1"/>
    <w:uiPriority w:val="9"/>
    <w:rsid w:val="266588D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017D1"/>
    <w:rPr>
      <w:b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7D1"/>
    <w:rPr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7D1"/>
    <w:rPr>
      <w:b/>
      <w:sz w:val="20"/>
      <w:szCs w:val="20"/>
    </w:rPr>
  </w:style>
  <w:style w:type="table" w:styleId="PlainTable2">
    <w:name w:val="Plain Table 2"/>
    <w:basedOn w:val="TableNormal"/>
    <w:uiPriority w:val="42"/>
    <w:rsid w:val="0082774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1806"/>
    <w:pPr>
      <w:spacing w:after="200"/>
    </w:pPr>
    <w:rPr>
      <w:b/>
      <w:iCs/>
      <w:color w:val="44546A" w:themeColor="text2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DA28C8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DA28C8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DA28C8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A28C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8C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8C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8C8"/>
    <w:rPr>
      <w:i/>
      <w:iCs/>
      <w:color w:val="4472C4" w:themeColor="accent1"/>
    </w:rPr>
  </w:style>
  <w:style w:type="paragraph" w:styleId="TOC1">
    <w:name w:val="toc 1"/>
    <w:basedOn w:val="Normal"/>
    <w:next w:val="Normal"/>
    <w:uiPriority w:val="39"/>
    <w:unhideWhenUsed/>
    <w:rsid w:val="00DA28C8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DA28C8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DA28C8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DA28C8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DA28C8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DA28C8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DA28C8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DA28C8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DA28C8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DA28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8C8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28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28C8"/>
    <w:rPr>
      <w:sz w:val="20"/>
      <w:szCs w:val="20"/>
    </w:rPr>
  </w:style>
  <w:style w:type="paragraph" w:customStyle="1" w:styleId="Reference">
    <w:name w:val="Reference"/>
    <w:basedOn w:val="Normal"/>
    <w:qFormat/>
    <w:rsid w:val="00D52739"/>
    <w:pPr>
      <w:ind w:left="720" w:hanging="720"/>
    </w:pPr>
  </w:style>
  <w:style w:type="character" w:styleId="UnresolvedMention">
    <w:name w:val="Unresolved Mention"/>
    <w:basedOn w:val="DefaultParagraphFont"/>
    <w:uiPriority w:val="99"/>
    <w:semiHidden/>
    <w:unhideWhenUsed/>
    <w:rsid w:val="000736E7"/>
    <w:rPr>
      <w:color w:val="605E5C"/>
      <w:shd w:val="clear" w:color="auto" w:fill="E1DFDD"/>
    </w:rPr>
  </w:style>
  <w:style w:type="paragraph" w:customStyle="1" w:styleId="Code">
    <w:name w:val="Code"/>
    <w:basedOn w:val="HTMLPreformatted"/>
    <w:link w:val="CodeChar"/>
    <w:qFormat/>
    <w:rsid w:val="004F7E83"/>
    <w:pPr>
      <w:spacing w:line="244" w:lineRule="atLeast"/>
    </w:pPr>
    <w:rPr>
      <w:color w:val="000000"/>
      <w:sz w:val="24"/>
    </w:rPr>
  </w:style>
  <w:style w:type="character" w:customStyle="1" w:styleId="CodeChar">
    <w:name w:val="Code Char"/>
    <w:basedOn w:val="DefaultParagraphFont"/>
    <w:link w:val="Code"/>
    <w:rsid w:val="004F7E83"/>
    <w:rPr>
      <w:rFonts w:ascii="Courier New" w:hAnsi="Courier New" w:cs="Courier New"/>
      <w:color w:val="00000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9C9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A93AEB"/>
    <w:pPr>
      <w:spacing w:before="100" w:beforeAutospacing="1" w:after="100" w:afterAutospacing="1" w:line="240" w:lineRule="auto"/>
      <w:ind w:firstLine="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3A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3AEB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A93AEB"/>
  </w:style>
  <w:style w:type="character" w:customStyle="1" w:styleId="o">
    <w:name w:val="o"/>
    <w:basedOn w:val="DefaultParagraphFont"/>
    <w:rsid w:val="00A93AEB"/>
  </w:style>
  <w:style w:type="character" w:customStyle="1" w:styleId="p">
    <w:name w:val="p"/>
    <w:basedOn w:val="DefaultParagraphFont"/>
    <w:rsid w:val="00A93AEB"/>
  </w:style>
  <w:style w:type="character" w:customStyle="1" w:styleId="s1">
    <w:name w:val="s1"/>
    <w:basedOn w:val="DefaultParagraphFont"/>
    <w:rsid w:val="00A93AEB"/>
  </w:style>
  <w:style w:type="character" w:customStyle="1" w:styleId="mi">
    <w:name w:val="mi"/>
    <w:basedOn w:val="DefaultParagraphFont"/>
    <w:rsid w:val="00A93AEB"/>
  </w:style>
  <w:style w:type="paragraph" w:styleId="NormalWeb">
    <w:name w:val="Normal (Web)"/>
    <w:basedOn w:val="Normal"/>
    <w:uiPriority w:val="99"/>
    <w:semiHidden/>
    <w:unhideWhenUsed/>
    <w:rsid w:val="00A93AEB"/>
    <w:pPr>
      <w:spacing w:before="100" w:beforeAutospacing="1" w:after="100" w:afterAutospacing="1" w:line="240" w:lineRule="auto"/>
      <w:ind w:firstLine="0"/>
    </w:pPr>
  </w:style>
  <w:style w:type="character" w:customStyle="1" w:styleId="nb">
    <w:name w:val="nb"/>
    <w:basedOn w:val="DefaultParagraphFont"/>
    <w:rsid w:val="00A93AEB"/>
  </w:style>
  <w:style w:type="character" w:styleId="HTMLCode">
    <w:name w:val="HTML Code"/>
    <w:basedOn w:val="DefaultParagraphFont"/>
    <w:uiPriority w:val="99"/>
    <w:semiHidden/>
    <w:unhideWhenUsed/>
    <w:rsid w:val="00A93AEB"/>
    <w:rPr>
      <w:rFonts w:ascii="Courier New" w:eastAsia="Times New Roman" w:hAnsi="Courier New" w:cs="Courier New"/>
      <w:sz w:val="20"/>
      <w:szCs w:val="20"/>
    </w:rPr>
  </w:style>
  <w:style w:type="character" w:customStyle="1" w:styleId="kc">
    <w:name w:val="kc"/>
    <w:basedOn w:val="DefaultParagraphFont"/>
    <w:rsid w:val="00A93AEB"/>
  </w:style>
  <w:style w:type="character" w:customStyle="1" w:styleId="c1">
    <w:name w:val="c1"/>
    <w:basedOn w:val="DefaultParagraphFont"/>
    <w:rsid w:val="00A93AEB"/>
  </w:style>
  <w:style w:type="character" w:customStyle="1" w:styleId="mf">
    <w:name w:val="mf"/>
    <w:basedOn w:val="DefaultParagraphFont"/>
    <w:rsid w:val="00A93AEB"/>
  </w:style>
  <w:style w:type="character" w:customStyle="1" w:styleId="k">
    <w:name w:val="k"/>
    <w:basedOn w:val="DefaultParagraphFont"/>
    <w:rsid w:val="00A93AEB"/>
  </w:style>
  <w:style w:type="character" w:customStyle="1" w:styleId="ow">
    <w:name w:val="ow"/>
    <w:basedOn w:val="DefaultParagraphFont"/>
    <w:rsid w:val="00A93AEB"/>
  </w:style>
  <w:style w:type="character" w:customStyle="1" w:styleId="kn">
    <w:name w:val="kn"/>
    <w:basedOn w:val="DefaultParagraphFont"/>
    <w:rsid w:val="00A93AEB"/>
  </w:style>
  <w:style w:type="character" w:customStyle="1" w:styleId="nn">
    <w:name w:val="nn"/>
    <w:basedOn w:val="DefaultParagraphFont"/>
    <w:rsid w:val="00A93AEB"/>
  </w:style>
  <w:style w:type="paragraph" w:styleId="Revision">
    <w:name w:val="Revision"/>
    <w:hidden/>
    <w:uiPriority w:val="99"/>
    <w:semiHidden/>
    <w:rsid w:val="00DD6032"/>
    <w:pPr>
      <w:spacing w:line="240" w:lineRule="auto"/>
      <w:ind w:firstLine="0"/>
    </w:pPr>
  </w:style>
  <w:style w:type="character" w:styleId="PlaceholderText">
    <w:name w:val="Placeholder Text"/>
    <w:basedOn w:val="DefaultParagraphFont"/>
    <w:uiPriority w:val="99"/>
    <w:semiHidden/>
    <w:rsid w:val="00A758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54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8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1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5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16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5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46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9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0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748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79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6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27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05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5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6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834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1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4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8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8577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6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8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53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9517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7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05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7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1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845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1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0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180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0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7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4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6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2668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4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4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2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12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07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67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4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56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6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6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1315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3548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2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861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9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38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6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9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680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4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4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0385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5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06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19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0446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7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1401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2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83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campus.datacamp.com/courses/machine-learning-with-scikit-learn/fine-tuning-your-model?ex=5" TargetMode="External"/><Relationship Id="rId26" Type="http://schemas.openxmlformats.org/officeDocument/2006/relationships/hyperlink" Target="https://www.baeldung.com/cs/k-nearest-neighbor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owardsdatascience.com/machine-learning-basics-with-the-k-nearest-neighbors-algorithm-6a6e71d01761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medium.com/luca-chuangs-bapm-notes/principal-component-analysis-pca-using-python-scikit-learn-48c4c13e49af" TargetMode="External"/><Relationship Id="rId25" Type="http://schemas.openxmlformats.org/officeDocument/2006/relationships/hyperlink" Target="https://scikit-learn.org/stable/modules/classes.html#" TargetMode="External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wgu.hosted.panopto.com/Panopto/Pages/Viewer.aspx?id=17a2418b-a784-44e2-9111-b0d500e39140" TargetMode="External"/><Relationship Id="rId20" Type="http://schemas.openxmlformats.org/officeDocument/2006/relationships/hyperlink" Target="https://campus.datacamp.com/courses/machine-learning-with-scikit-learn/fine-tuning-your-model?ex=3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esterngovernorsuniversity.sharepoint.com/:b:/r/sites/DataScienceTeam/Shared%20Documents/Graduate%20Team/D208/Student%20Facing%20Resources/Dr.%20Middleton%20Getting%20Started%20with%20D208(Part%20I)COIT.pdf?csf=1&amp;web=1&amp;e=CLRFMI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wgu.hosted.panopto.com/Panopto/Pages/Viewer.aspx?id=3bcc452f-fa35-43be-b69f-b05901356f95" TargetMode="External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stackoverflow.com/a/35886445" TargetMode="External"/><Relationship Id="rId31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yperlink" Target="https://www.datacamp.com/tutorial/k-nearest-neighbor-classification-scikit-learn" TargetMode="External"/><Relationship Id="rId27" Type="http://schemas.openxmlformats.org/officeDocument/2006/relationships/hyperlink" Target="https://www.baeldung.com/cs/ml-accuracy-vs-auc" TargetMode="External"/><Relationship Id="rId30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590A787B123C4A98F008D3DA9AA82E" ma:contentTypeVersion="0" ma:contentTypeDescription="Create a new document." ma:contentTypeScope="" ma:versionID="3db6c8f465eb77fd877a672938538c3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858a533c41559e35dda2865dd39c2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BF28A6-4811-4127-BEC1-86D41A90BE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CAF780-86AD-4862-A346-D0BF1F1101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853A12D-356E-4788-9839-D986063310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37A439-431A-497C-8C18-2FE63059F2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15935</TotalTime>
  <Pages>11</Pages>
  <Words>1927</Words>
  <Characters>10985</Characters>
  <Application>Microsoft Office Word</Application>
  <DocSecurity>0</DocSecurity>
  <Lines>91</Lines>
  <Paragraphs>25</Paragraphs>
  <ScaleCrop>false</ScaleCrop>
  <Company/>
  <LinksUpToDate>false</LinksUpToDate>
  <CharactersWithSpaces>12887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Haunsperger</dc:creator>
  <cp:keywords/>
  <dc:description/>
  <cp:lastModifiedBy>Douglas Haunsperger</cp:lastModifiedBy>
  <cp:revision>1328</cp:revision>
  <dcterms:created xsi:type="dcterms:W3CDTF">2023-07-15T23:29:00Z</dcterms:created>
  <dcterms:modified xsi:type="dcterms:W3CDTF">2023-12-12T17:45:00Z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0x010100FB590A787B123C4A98F008D3DA9AA82E</vt:lpwstr>
  </property>
</Properties>
</file>