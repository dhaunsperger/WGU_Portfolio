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6BEB81BD" w:rsidR="00BB293F" w:rsidRPr="00F64277" w:rsidRDefault="00614B51" w:rsidP="00F64277">
      <w:pPr>
        <w:pStyle w:val="Title"/>
      </w:pPr>
      <w:r w:rsidRPr="00F64277">
        <w:t>Performance Assessment</w:t>
      </w:r>
      <w:r w:rsidR="00F017D1" w:rsidRPr="00F64277">
        <w:t xml:space="preserve"> </w:t>
      </w:r>
      <w:r w:rsidR="16B57AD2" w:rsidRPr="00F64277">
        <w:t>D</w:t>
      </w:r>
      <w:r w:rsidR="10BEB315" w:rsidRPr="00F64277">
        <w:t>20</w:t>
      </w:r>
      <w:r w:rsidR="3A4B3398" w:rsidRPr="00F64277">
        <w:t>6</w:t>
      </w:r>
      <w:r w:rsidR="10BEB315" w:rsidRPr="00F64277">
        <w:t xml:space="preserve"> -</w:t>
      </w:r>
      <w:r w:rsidR="16B57AD2" w:rsidRPr="00F64277">
        <w:t xml:space="preserve"> Da</w:t>
      </w:r>
      <w:r w:rsidR="0559CF25" w:rsidRPr="00F64277">
        <w:t xml:space="preserve">ta </w:t>
      </w:r>
      <w:r w:rsidR="396FB37D" w:rsidRPr="00F64277">
        <w:t>Cleaning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46F299E7" w:rsidR="000C38BE" w:rsidRDefault="00A22C74" w:rsidP="00AA4923">
      <w:pPr>
        <w:ind w:firstLine="0"/>
        <w:jc w:val="center"/>
      </w:pPr>
      <w:r>
        <w:t>September 5</w:t>
      </w:r>
      <w:r w:rsidR="0559CF25">
        <w:t>, 2023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0046404F">
      <w:pPr>
        <w:pStyle w:val="Heading1"/>
      </w:pPr>
      <w:r>
        <w:lastRenderedPageBreak/>
        <w:t xml:space="preserve">Part I. Research </w:t>
      </w:r>
      <w:r w:rsidRPr="0046404F">
        <w:t>Question</w:t>
      </w:r>
    </w:p>
    <w:p w14:paraId="7D97B04E" w14:textId="2B547E6D" w:rsidR="153F6001" w:rsidRDefault="00176DB7" w:rsidP="0046404F">
      <w:pPr>
        <w:pStyle w:val="Heading2"/>
      </w:pPr>
      <w:r w:rsidRPr="00176DB7">
        <w:t>A.</w:t>
      </w:r>
      <w:r>
        <w:t xml:space="preserve"> </w:t>
      </w:r>
      <w:r w:rsidR="006C63E4" w:rsidRPr="006C63E4">
        <w:t>Question Description</w:t>
      </w:r>
    </w:p>
    <w:p w14:paraId="27790BA9" w14:textId="35A593D0" w:rsidR="00176DB7" w:rsidRPr="001726D3" w:rsidRDefault="001726D3" w:rsidP="00176DB7">
      <w:r w:rsidRPr="001726D3">
        <w:t xml:space="preserve">As </w:t>
      </w:r>
      <w:r w:rsidR="00C870EE">
        <w:t>implied</w:t>
      </w:r>
      <w:r w:rsidR="00ED555C">
        <w:t xml:space="preserve"> by the </w:t>
      </w:r>
      <w:r w:rsidR="004C1A8F">
        <w:t>data dictionary</w:t>
      </w:r>
      <w:r w:rsidR="00E912C7">
        <w:t xml:space="preserve"> </w:t>
      </w:r>
      <w:r w:rsidR="00607FEA">
        <w:t xml:space="preserve">provided, </w:t>
      </w:r>
      <w:r w:rsidR="00C870EE">
        <w:t xml:space="preserve">a likely research question for this set of data </w:t>
      </w:r>
      <w:r w:rsidR="00A44298">
        <w:t>would be “</w:t>
      </w:r>
      <w:r w:rsidR="00971361">
        <w:t xml:space="preserve">What </w:t>
      </w:r>
      <w:r w:rsidR="00525A40">
        <w:t>variables (patient conditions, demographics, attitudes, etc.) contribute</w:t>
      </w:r>
      <w:r w:rsidR="00693691">
        <w:t xml:space="preserve"> the most to patient readmission to the hospital?” </w:t>
      </w:r>
      <w:r w:rsidR="00034A43">
        <w:t xml:space="preserve">According to </w:t>
      </w:r>
      <w:r w:rsidR="008761C0">
        <w:t>the scenario given, h</w:t>
      </w:r>
      <w:r w:rsidR="0045484B">
        <w:t xml:space="preserve">ospitals </w:t>
      </w:r>
      <w:r w:rsidR="00034A43">
        <w:t>have a need to reduce</w:t>
      </w:r>
      <w:r w:rsidR="008761C0">
        <w:t xml:space="preserve"> readmissions in order to avoid CMS </w:t>
      </w:r>
      <w:r w:rsidR="001D5AC9">
        <w:t>fines and</w:t>
      </w:r>
      <w:r w:rsidR="008761C0">
        <w:t xml:space="preserve"> would find </w:t>
      </w:r>
      <w:r w:rsidR="00CA1D33">
        <w:t>this data analysis highly valuable.</w:t>
      </w:r>
    </w:p>
    <w:p w14:paraId="3FB16DAB" w14:textId="010A3067" w:rsidR="206E139E" w:rsidRDefault="0503B380" w:rsidP="0046404F">
      <w:pPr>
        <w:pStyle w:val="Heading2"/>
      </w:pPr>
      <w:r>
        <w:t xml:space="preserve">B. </w:t>
      </w:r>
      <w:r w:rsidR="01A26EC2">
        <w:t>Variable Description</w:t>
      </w:r>
    </w:p>
    <w:p w14:paraId="0B54AB35" w14:textId="5884ECBB" w:rsidR="01A26EC2" w:rsidRDefault="01A26EC2" w:rsidP="365A0DA8">
      <w:pPr>
        <w:rPr>
          <w:rFonts w:eastAsiaTheme="minorEastAsia"/>
        </w:rPr>
      </w:pPr>
      <w:r>
        <w:t xml:space="preserve">The </w:t>
      </w:r>
      <w:r w:rsidR="1A905DF3">
        <w:t>data set</w:t>
      </w:r>
      <w:r>
        <w:t xml:space="preserve"> ‘</w:t>
      </w:r>
      <w:r w:rsidRPr="002021B9">
        <w:rPr>
          <w:rFonts w:ascii="Consolas" w:eastAsia="Consolas" w:hAnsi="Consolas" w:cs="Consolas"/>
        </w:rPr>
        <w:t>medical_raw_data.csv</w:t>
      </w:r>
      <w:r>
        <w:t>’ contains 53 columns</w:t>
      </w:r>
      <w:r w:rsidR="430030BD">
        <w:t>. Na</w:t>
      </w:r>
      <w:r w:rsidR="55679F81">
        <w:t>ï</w:t>
      </w:r>
      <w:r w:rsidR="430030BD">
        <w:t xml:space="preserve">vely importing the CSV into Python using the pandas </w:t>
      </w:r>
      <w:r w:rsidR="430030BD" w:rsidRPr="365A0DA8">
        <w:rPr>
          <w:rFonts w:ascii="Consolas" w:eastAsia="Consolas" w:hAnsi="Consolas" w:cs="Consolas"/>
        </w:rPr>
        <w:t>read_csv()</w:t>
      </w:r>
      <w:r w:rsidR="430030BD" w:rsidRPr="365A0DA8">
        <w:rPr>
          <w:rFonts w:eastAsiaTheme="minorEastAsia"/>
        </w:rPr>
        <w:t xml:space="preserve"> function</w:t>
      </w:r>
      <w:r w:rsidR="7EB4DD91" w:rsidRPr="365A0DA8">
        <w:rPr>
          <w:rFonts w:eastAsiaTheme="minorEastAsia"/>
        </w:rPr>
        <w:t xml:space="preserve"> without specifying data types </w:t>
      </w:r>
      <w:r w:rsidR="01CF63FC" w:rsidRPr="365A0DA8">
        <w:rPr>
          <w:rFonts w:eastAsiaTheme="minorEastAsia"/>
        </w:rPr>
        <w:t>assigns ‘</w:t>
      </w:r>
      <w:r w:rsidR="01CF63FC" w:rsidRPr="007B6491">
        <w:rPr>
          <w:rFonts w:ascii="Consolas" w:eastAsia="Consolas" w:hAnsi="Consolas" w:cs="Consolas"/>
        </w:rPr>
        <w:t>int64</w:t>
      </w:r>
      <w:r w:rsidR="01CF63FC" w:rsidRPr="365A0DA8">
        <w:rPr>
          <w:rFonts w:eastAsiaTheme="minorEastAsia"/>
        </w:rPr>
        <w:t>’, ‘</w:t>
      </w:r>
      <w:r w:rsidR="01CF63FC" w:rsidRPr="007B6491">
        <w:rPr>
          <w:rFonts w:ascii="Consolas" w:eastAsia="Consolas" w:hAnsi="Consolas" w:cs="Consolas"/>
        </w:rPr>
        <w:t>float64</w:t>
      </w:r>
      <w:r w:rsidR="01CF63FC" w:rsidRPr="365A0DA8">
        <w:rPr>
          <w:rFonts w:eastAsiaTheme="minorEastAsia"/>
        </w:rPr>
        <w:t>’, or ‘</w:t>
      </w:r>
      <w:r w:rsidR="01CF63FC" w:rsidRPr="007B6491">
        <w:rPr>
          <w:rFonts w:ascii="Consolas" w:eastAsia="Consolas" w:hAnsi="Consolas" w:cs="Consolas"/>
        </w:rPr>
        <w:t>object</w:t>
      </w:r>
      <w:r w:rsidR="01CF63FC" w:rsidRPr="365A0DA8">
        <w:rPr>
          <w:rFonts w:eastAsiaTheme="minorEastAsia"/>
        </w:rPr>
        <w:t xml:space="preserve">’ data types to each variable. </w:t>
      </w:r>
      <w:r w:rsidR="42AF1C57" w:rsidRPr="365A0DA8">
        <w:rPr>
          <w:rFonts w:eastAsiaTheme="minorEastAsia"/>
        </w:rPr>
        <w:t>Examining examples of each variable will allow us to choose more appropriate data types for each.</w:t>
      </w:r>
      <w:r w:rsidR="6EF6F2A3" w:rsidRPr="365A0DA8">
        <w:rPr>
          <w:rFonts w:eastAsiaTheme="minorEastAsia"/>
        </w:rPr>
        <w:t xml:space="preserve"> Not</w:t>
      </w:r>
      <w:r w:rsidR="5DAA98DC" w:rsidRPr="365A0DA8">
        <w:rPr>
          <w:rFonts w:eastAsiaTheme="minorEastAsia"/>
        </w:rPr>
        <w:t>e</w:t>
      </w:r>
      <w:r w:rsidR="6EF6F2A3" w:rsidRPr="365A0DA8">
        <w:rPr>
          <w:rFonts w:eastAsiaTheme="minorEastAsia"/>
        </w:rPr>
        <w:t xml:space="preserve"> that </w:t>
      </w:r>
      <w:r w:rsidR="1667E610" w:rsidRPr="365A0DA8">
        <w:rPr>
          <w:rFonts w:eastAsiaTheme="minorEastAsia"/>
        </w:rPr>
        <w:t xml:space="preserve">column 0 </w:t>
      </w:r>
      <w:r w:rsidR="004A6393">
        <w:rPr>
          <w:rFonts w:eastAsiaTheme="minorEastAsia"/>
        </w:rPr>
        <w:t xml:space="preserve">has identical values to </w:t>
      </w:r>
      <w:r w:rsidR="1667E610" w:rsidRPr="365A0DA8">
        <w:rPr>
          <w:rFonts w:eastAsiaTheme="minorEastAsia"/>
        </w:rPr>
        <w:t>column 1</w:t>
      </w:r>
      <w:r w:rsidR="004A6393">
        <w:rPr>
          <w:rFonts w:eastAsiaTheme="minorEastAsia"/>
        </w:rPr>
        <w:t xml:space="preserve"> </w:t>
      </w:r>
      <w:r w:rsidR="008F677D">
        <w:rPr>
          <w:rFonts w:eastAsiaTheme="minorEastAsia"/>
        </w:rPr>
        <w:t>(‘</w:t>
      </w:r>
      <w:r w:rsidR="008F677D" w:rsidRPr="007807F7">
        <w:rPr>
          <w:rStyle w:val="CodeChar"/>
        </w:rPr>
        <w:t>CaseOrder</w:t>
      </w:r>
      <w:r w:rsidR="008F677D">
        <w:rPr>
          <w:rFonts w:eastAsiaTheme="minorEastAsia"/>
        </w:rPr>
        <w:t xml:space="preserve">’) </w:t>
      </w:r>
      <w:r w:rsidR="004A6393">
        <w:rPr>
          <w:rFonts w:eastAsiaTheme="minorEastAsia"/>
        </w:rPr>
        <w:t>in all 10,000 rows</w:t>
      </w:r>
      <w:r w:rsidR="1667E610" w:rsidRPr="365A0DA8">
        <w:rPr>
          <w:rFonts w:eastAsiaTheme="minorEastAsia"/>
        </w:rPr>
        <w:t xml:space="preserve">, so </w:t>
      </w:r>
      <w:r w:rsidR="00BB2C40">
        <w:rPr>
          <w:rFonts w:eastAsiaTheme="minorEastAsia"/>
        </w:rPr>
        <w:t>I</w:t>
      </w:r>
      <w:r w:rsidR="1667E610" w:rsidRPr="365A0DA8">
        <w:rPr>
          <w:rFonts w:eastAsiaTheme="minorEastAsia"/>
        </w:rPr>
        <w:t xml:space="preserve"> will plan to delete the unnamed column 0</w:t>
      </w:r>
      <w:r w:rsidR="004A6393">
        <w:rPr>
          <w:rFonts w:eastAsiaTheme="minorEastAsia"/>
        </w:rPr>
        <w:t xml:space="preserve"> as </w:t>
      </w:r>
      <w:r w:rsidR="008F677D">
        <w:rPr>
          <w:rFonts w:eastAsiaTheme="minorEastAsia"/>
        </w:rPr>
        <w:t xml:space="preserve">a </w:t>
      </w:r>
      <w:r w:rsidR="004A6393">
        <w:rPr>
          <w:rFonts w:eastAsiaTheme="minorEastAsia"/>
        </w:rPr>
        <w:t>duplicate</w:t>
      </w:r>
      <w:r w:rsidR="1667E610" w:rsidRPr="365A0DA8">
        <w:rPr>
          <w:rFonts w:eastAsiaTheme="minorEastAsia"/>
        </w:rPr>
        <w:t>.</w:t>
      </w:r>
      <w:r w:rsidR="33C2832D" w:rsidRPr="365A0DA8">
        <w:rPr>
          <w:rFonts w:eastAsiaTheme="minorEastAsia"/>
        </w:rPr>
        <w:t xml:space="preserve"> The below table lists each variable, its </w:t>
      </w:r>
      <w:r w:rsidR="002909AA">
        <w:rPr>
          <w:rFonts w:eastAsiaTheme="minorEastAsia"/>
        </w:rPr>
        <w:t>description</w:t>
      </w:r>
      <w:r w:rsidR="33C2832D" w:rsidRPr="365A0DA8">
        <w:rPr>
          <w:rFonts w:eastAsiaTheme="minorEastAsia"/>
        </w:rPr>
        <w:t xml:space="preserve">, </w:t>
      </w:r>
      <w:r w:rsidR="28F0EF00" w:rsidRPr="365A0DA8">
        <w:rPr>
          <w:rFonts w:eastAsiaTheme="minorEastAsia"/>
        </w:rPr>
        <w:t>whether a particular variable is quantitative (Q) or categorical (C), and examples of each va</w:t>
      </w:r>
      <w:r w:rsidR="5A71DC4F" w:rsidRPr="365A0DA8">
        <w:rPr>
          <w:rFonts w:eastAsiaTheme="minorEastAsia"/>
        </w:rPr>
        <w:t>riable taken from the first two records of the data file.</w:t>
      </w:r>
      <w:r w:rsidR="00A14DBB">
        <w:rPr>
          <w:rFonts w:eastAsiaTheme="minorEastAsia"/>
        </w:rPr>
        <w:t xml:space="preserve"> </w:t>
      </w:r>
      <w:r w:rsidR="000858EF">
        <w:rPr>
          <w:rFonts w:eastAsiaTheme="minorEastAsia"/>
        </w:rPr>
        <w:t xml:space="preserve">For quantitative variables, </w:t>
      </w:r>
      <w:r w:rsidR="00BB2C40">
        <w:rPr>
          <w:rFonts w:eastAsiaTheme="minorEastAsia"/>
        </w:rPr>
        <w:t>I</w:t>
      </w:r>
      <w:r w:rsidR="000858EF">
        <w:rPr>
          <w:rFonts w:eastAsiaTheme="minorEastAsia"/>
        </w:rPr>
        <w:t xml:space="preserve"> </w:t>
      </w:r>
      <w:r w:rsidR="00832BA0">
        <w:rPr>
          <w:rFonts w:eastAsiaTheme="minorEastAsia"/>
        </w:rPr>
        <w:t>then further describe them as</w:t>
      </w:r>
      <w:r w:rsidR="000858EF">
        <w:rPr>
          <w:rFonts w:eastAsiaTheme="minorEastAsia"/>
        </w:rPr>
        <w:t xml:space="preserve"> discrete</w:t>
      </w:r>
      <w:r w:rsidR="0089320D">
        <w:rPr>
          <w:rFonts w:eastAsiaTheme="minorEastAsia"/>
        </w:rPr>
        <w:t xml:space="preserve"> </w:t>
      </w:r>
      <w:r w:rsidR="00832BA0">
        <w:rPr>
          <w:rFonts w:eastAsiaTheme="minorEastAsia"/>
        </w:rPr>
        <w:t xml:space="preserve">(D) </w:t>
      </w:r>
      <w:r w:rsidR="0089320D">
        <w:rPr>
          <w:rFonts w:eastAsiaTheme="minorEastAsia"/>
        </w:rPr>
        <w:t xml:space="preserve">or continuous </w:t>
      </w:r>
      <w:r w:rsidR="00832BA0">
        <w:rPr>
          <w:rFonts w:eastAsiaTheme="minorEastAsia"/>
        </w:rPr>
        <w:t xml:space="preserve">(C) </w:t>
      </w:r>
      <w:r w:rsidR="0089320D">
        <w:rPr>
          <w:rFonts w:eastAsiaTheme="minorEastAsia"/>
        </w:rPr>
        <w:t xml:space="preserve">variables. </w:t>
      </w:r>
      <w:r w:rsidR="00005528">
        <w:rPr>
          <w:rFonts w:eastAsiaTheme="minorEastAsia"/>
        </w:rPr>
        <w:t xml:space="preserve">For categorical variables, </w:t>
      </w:r>
      <w:r w:rsidR="00BB2C40">
        <w:rPr>
          <w:rFonts w:eastAsiaTheme="minorEastAsia"/>
        </w:rPr>
        <w:t>I</w:t>
      </w:r>
      <w:r w:rsidR="00005528">
        <w:rPr>
          <w:rFonts w:eastAsiaTheme="minorEastAsia"/>
        </w:rPr>
        <w:t xml:space="preserve"> </w:t>
      </w:r>
      <w:r w:rsidR="006705F0">
        <w:rPr>
          <w:rFonts w:eastAsiaTheme="minorEastAsia"/>
        </w:rPr>
        <w:t xml:space="preserve">further describe them as </w:t>
      </w:r>
      <w:r w:rsidR="00005528">
        <w:rPr>
          <w:rFonts w:eastAsiaTheme="minorEastAsia"/>
        </w:rPr>
        <w:t xml:space="preserve">nominal </w:t>
      </w:r>
      <w:r w:rsidR="006705F0">
        <w:rPr>
          <w:rFonts w:eastAsiaTheme="minorEastAsia"/>
        </w:rPr>
        <w:t xml:space="preserve">(N) </w:t>
      </w:r>
      <w:r w:rsidR="007F1CB6">
        <w:rPr>
          <w:rFonts w:eastAsiaTheme="minorEastAsia"/>
        </w:rPr>
        <w:t xml:space="preserve">or ordinal </w:t>
      </w:r>
      <w:r w:rsidR="006705F0">
        <w:rPr>
          <w:rFonts w:eastAsiaTheme="minorEastAsia"/>
        </w:rPr>
        <w:t xml:space="preserve">(O) </w:t>
      </w:r>
      <w:r w:rsidR="007F1CB6">
        <w:rPr>
          <w:rFonts w:eastAsiaTheme="minorEastAsia"/>
        </w:rPr>
        <w:t>categorical variables</w:t>
      </w:r>
      <w:r w:rsidR="005473CC">
        <w:rPr>
          <w:rFonts w:eastAsiaTheme="minorEastAsia"/>
        </w:rPr>
        <w:t xml:space="preserve">. </w:t>
      </w:r>
      <w:r w:rsidR="00EE7C1F">
        <w:rPr>
          <w:rFonts w:eastAsiaTheme="minorEastAsia"/>
        </w:rPr>
        <w:t xml:space="preserve">Columns 1-10 contain an index, </w:t>
      </w:r>
      <w:r w:rsidR="00530099">
        <w:rPr>
          <w:rFonts w:eastAsiaTheme="minorEastAsia"/>
        </w:rPr>
        <w:t xml:space="preserve">patient ID information, and geographic information. </w:t>
      </w:r>
      <w:r w:rsidR="00C34A91">
        <w:rPr>
          <w:rFonts w:eastAsiaTheme="minorEastAsia"/>
        </w:rPr>
        <w:t>I did not perform any cleanin</w:t>
      </w:r>
      <w:r w:rsidR="00B63B1F">
        <w:rPr>
          <w:rFonts w:eastAsiaTheme="minorEastAsia"/>
        </w:rPr>
        <w:t xml:space="preserve">g on these variables. All </w:t>
      </w:r>
      <w:r w:rsidR="00010BD3">
        <w:rPr>
          <w:rFonts w:eastAsiaTheme="minorEastAsia"/>
        </w:rPr>
        <w:t xml:space="preserve">further </w:t>
      </w:r>
      <w:r w:rsidR="00B63B1F">
        <w:rPr>
          <w:rFonts w:eastAsiaTheme="minorEastAsia"/>
        </w:rPr>
        <w:t xml:space="preserve">references to the data set </w:t>
      </w:r>
      <w:r w:rsidR="00010BD3">
        <w:rPr>
          <w:rFonts w:eastAsiaTheme="minorEastAsia"/>
        </w:rPr>
        <w:t>only consider columns 11-52.</w:t>
      </w:r>
    </w:p>
    <w:p w14:paraId="0F409A50" w14:textId="77777777" w:rsidR="00BB2C40" w:rsidRDefault="00BB2C40">
      <w:pPr>
        <w:rPr>
          <w:b/>
          <w:bCs/>
          <w:color w:val="44546A" w:themeColor="text2"/>
        </w:rPr>
      </w:pPr>
      <w:r>
        <w:rPr>
          <w:b/>
          <w:bCs/>
          <w:i/>
          <w:iCs/>
        </w:rPr>
        <w:br w:type="page"/>
      </w:r>
    </w:p>
    <w:p w14:paraId="0753761C" w14:textId="0D30412A" w:rsidR="00DA11BD" w:rsidRPr="00BB2C40" w:rsidRDefault="00DA11BD" w:rsidP="00FD0383">
      <w:pPr>
        <w:pStyle w:val="Caption"/>
        <w:rPr>
          <w:i/>
          <w:iCs/>
        </w:rPr>
        <w:pPrChange w:id="0" w:author="Douglas Haunsperger" w:date="2023-10-02T08:39:00Z">
          <w:pPr>
            <w:pStyle w:val="Caption"/>
            <w:keepNext/>
          </w:pPr>
        </w:pPrChange>
      </w:pPr>
      <w:r w:rsidRPr="00BB2C40">
        <w:lastRenderedPageBreak/>
        <w:t xml:space="preserve">Table </w:t>
      </w:r>
      <w:fldSimple w:instr=" SEQ Table \* ARABIC ">
        <w:r w:rsidR="003A76B8" w:rsidRPr="00BB2C40">
          <w:rPr>
            <w:noProof/>
          </w:rPr>
          <w:t>1</w:t>
        </w:r>
      </w:fldSimple>
    </w:p>
    <w:p w14:paraId="5F16EB03" w14:textId="4EE89FE0" w:rsidR="003141E8" w:rsidRPr="002021B9" w:rsidRDefault="002021B9" w:rsidP="002021B9">
      <w:pPr>
        <w:ind w:firstLine="0"/>
        <w:rPr>
          <w:i/>
          <w:iCs/>
        </w:rPr>
      </w:pPr>
      <w:r>
        <w:rPr>
          <w:i/>
          <w:iCs/>
        </w:rPr>
        <w:t xml:space="preserve">Variable Description for Columns of </w:t>
      </w:r>
      <w:r w:rsidR="00AD47A1">
        <w:rPr>
          <w:i/>
          <w:iCs/>
        </w:rPr>
        <w:t>D206 Medical Data File</w:t>
      </w:r>
    </w:p>
    <w:tbl>
      <w:tblPr>
        <w:tblStyle w:val="TableGrid"/>
        <w:tblW w:w="9340" w:type="dxa"/>
        <w:tblInd w:w="5" w:type="dxa"/>
        <w:tblLayout w:type="fixed"/>
        <w:tblLook w:val="06A0" w:firstRow="1" w:lastRow="0" w:firstColumn="1" w:lastColumn="0" w:noHBand="1" w:noVBand="1"/>
      </w:tblPr>
      <w:tblGrid>
        <w:gridCol w:w="535"/>
        <w:gridCol w:w="1710"/>
        <w:gridCol w:w="2385"/>
        <w:gridCol w:w="895"/>
        <w:gridCol w:w="855"/>
        <w:gridCol w:w="1525"/>
        <w:gridCol w:w="1435"/>
      </w:tblGrid>
      <w:tr w:rsidR="003708A0" w14:paraId="747EE598" w14:textId="77777777" w:rsidTr="003708A0">
        <w:trPr>
          <w:trHeight w:val="300"/>
        </w:trPr>
        <w:tc>
          <w:tcPr>
            <w:tcW w:w="535" w:type="dxa"/>
          </w:tcPr>
          <w:p w14:paraId="77947DFC" w14:textId="0FBD458A" w:rsidR="003708A0" w:rsidRPr="00B143BF" w:rsidRDefault="003708A0" w:rsidP="00AA37AE">
            <w:pPr>
              <w:ind w:firstLine="0"/>
              <w:rPr>
                <w:rFonts w:eastAsia="Calibri"/>
                <w:sz w:val="18"/>
                <w:szCs w:val="18"/>
              </w:rPr>
            </w:pPr>
            <w:r w:rsidRPr="00B143BF">
              <w:rPr>
                <w:rFonts w:eastAsia="Calibri"/>
                <w:sz w:val="18"/>
                <w:szCs w:val="18"/>
              </w:rPr>
              <w:t>Col #</w:t>
            </w:r>
          </w:p>
        </w:tc>
        <w:tc>
          <w:tcPr>
            <w:tcW w:w="1710" w:type="dxa"/>
          </w:tcPr>
          <w:p w14:paraId="6FFC7AFA" w14:textId="066848D4" w:rsidR="003708A0" w:rsidRPr="00B143BF" w:rsidRDefault="003708A0" w:rsidP="00AA37AE">
            <w:pPr>
              <w:ind w:firstLine="0"/>
              <w:rPr>
                <w:rFonts w:eastAsia="Calibri"/>
                <w:sz w:val="18"/>
                <w:szCs w:val="18"/>
              </w:rPr>
            </w:pPr>
            <w:r w:rsidRPr="00B143BF">
              <w:rPr>
                <w:rFonts w:eastAsia="Calibri"/>
                <w:sz w:val="18"/>
                <w:szCs w:val="18"/>
              </w:rPr>
              <w:t>Variable</w:t>
            </w:r>
          </w:p>
        </w:tc>
        <w:tc>
          <w:tcPr>
            <w:tcW w:w="2385" w:type="dxa"/>
          </w:tcPr>
          <w:p w14:paraId="760D124F" w14:textId="33CF757C" w:rsidR="003708A0" w:rsidRPr="00B143BF" w:rsidRDefault="003708A0" w:rsidP="00AA37AE">
            <w:pPr>
              <w:ind w:firstLine="0"/>
              <w:rPr>
                <w:rFonts w:eastAsia="Calibri"/>
                <w:sz w:val="18"/>
                <w:szCs w:val="18"/>
              </w:rPr>
            </w:pPr>
            <w:r w:rsidRPr="4FCAC803">
              <w:rPr>
                <w:rFonts w:eastAsia="Calibri"/>
                <w:sz w:val="18"/>
                <w:szCs w:val="18"/>
              </w:rPr>
              <w:t>Description</w:t>
            </w:r>
          </w:p>
        </w:tc>
        <w:tc>
          <w:tcPr>
            <w:tcW w:w="895" w:type="dxa"/>
          </w:tcPr>
          <w:p w14:paraId="7DB0E586" w14:textId="22A58931" w:rsidR="003708A0" w:rsidRPr="00B143BF" w:rsidRDefault="003708A0" w:rsidP="00AA37AE">
            <w:pPr>
              <w:ind w:firstLine="0"/>
              <w:rPr>
                <w:rFonts w:eastAsia="Calibri"/>
                <w:sz w:val="12"/>
                <w:szCs w:val="12"/>
              </w:rPr>
            </w:pPr>
            <w:r w:rsidRPr="4FCAC803">
              <w:rPr>
                <w:rFonts w:eastAsia="Calibri"/>
                <w:sz w:val="12"/>
                <w:szCs w:val="12"/>
              </w:rPr>
              <w:t>Quantitative/Categorical</w:t>
            </w:r>
          </w:p>
        </w:tc>
        <w:tc>
          <w:tcPr>
            <w:tcW w:w="855" w:type="dxa"/>
          </w:tcPr>
          <w:p w14:paraId="254246C9" w14:textId="3EF653C3" w:rsidR="003708A0" w:rsidRPr="00B143BF" w:rsidRDefault="00183CD9" w:rsidP="00AA37AE">
            <w:pPr>
              <w:ind w:firstLine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Subtype</w:t>
            </w:r>
          </w:p>
        </w:tc>
        <w:tc>
          <w:tcPr>
            <w:tcW w:w="2960" w:type="dxa"/>
            <w:gridSpan w:val="2"/>
          </w:tcPr>
          <w:p w14:paraId="258AC761" w14:textId="069A6CFC" w:rsidR="003708A0" w:rsidRPr="00B143BF" w:rsidRDefault="003708A0" w:rsidP="00AA37AE">
            <w:pPr>
              <w:ind w:firstLine="0"/>
              <w:rPr>
                <w:rFonts w:eastAsia="Calibri"/>
                <w:sz w:val="18"/>
                <w:szCs w:val="18"/>
              </w:rPr>
            </w:pPr>
            <w:r w:rsidRPr="00B143BF">
              <w:rPr>
                <w:rFonts w:eastAsia="Calibri"/>
                <w:sz w:val="18"/>
                <w:szCs w:val="18"/>
              </w:rPr>
              <w:t>Examples</w:t>
            </w:r>
          </w:p>
        </w:tc>
      </w:tr>
      <w:tr w:rsidR="003708A0" w14:paraId="45F77228" w14:textId="77777777" w:rsidTr="003B00C1">
        <w:trPr>
          <w:trHeight w:val="300"/>
        </w:trPr>
        <w:tc>
          <w:tcPr>
            <w:tcW w:w="535" w:type="dxa"/>
            <w:shd w:val="clear" w:color="auto" w:fill="767171" w:themeFill="background2" w:themeFillShade="80"/>
          </w:tcPr>
          <w:p w14:paraId="32CBB269" w14:textId="169457F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10" w:type="dxa"/>
            <w:shd w:val="clear" w:color="auto" w:fill="767171" w:themeFill="background2" w:themeFillShade="80"/>
          </w:tcPr>
          <w:p w14:paraId="3A475F30" w14:textId="51CF087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“Unnamed: 0” (assigned by Python import)</w:t>
            </w:r>
          </w:p>
        </w:tc>
        <w:tc>
          <w:tcPr>
            <w:tcW w:w="2385" w:type="dxa"/>
            <w:shd w:val="clear" w:color="auto" w:fill="767171" w:themeFill="background2" w:themeFillShade="80"/>
          </w:tcPr>
          <w:p w14:paraId="2845C6A1" w14:textId="2B4B6DE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Index (duplicate)</w:t>
            </w:r>
          </w:p>
        </w:tc>
        <w:tc>
          <w:tcPr>
            <w:tcW w:w="895" w:type="dxa"/>
            <w:shd w:val="clear" w:color="auto" w:fill="767171" w:themeFill="background2" w:themeFillShade="80"/>
          </w:tcPr>
          <w:p w14:paraId="2BE1174A" w14:textId="596D2BED" w:rsidR="003708A0" w:rsidRPr="00B143BF" w:rsidRDefault="00183CD9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&lt;delete&gt;</w:t>
            </w:r>
          </w:p>
        </w:tc>
        <w:tc>
          <w:tcPr>
            <w:tcW w:w="855" w:type="dxa"/>
            <w:shd w:val="clear" w:color="auto" w:fill="767171" w:themeFill="background2" w:themeFillShade="80"/>
          </w:tcPr>
          <w:p w14:paraId="028CD3D6" w14:textId="6F0622A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767171" w:themeFill="background2" w:themeFillShade="80"/>
          </w:tcPr>
          <w:p w14:paraId="59E90C8E" w14:textId="7DAE2EC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35" w:type="dxa"/>
            <w:shd w:val="clear" w:color="auto" w:fill="767171" w:themeFill="background2" w:themeFillShade="80"/>
          </w:tcPr>
          <w:p w14:paraId="51ACBC2C" w14:textId="6494B0F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</w:tr>
      <w:tr w:rsidR="003708A0" w14:paraId="4C5A29FC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0D194527" w14:textId="64B8430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3DDC5D57" w14:textId="3588647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CaseOrder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4812D324" w14:textId="70BB29BA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Index (1-n)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33C8E8B0" w14:textId="623328F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0AF87F6D" w14:textId="5F3EA77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0924ABC5" w14:textId="3E395D1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77827E12" w14:textId="30BC308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</w:tr>
      <w:tr w:rsidR="003708A0" w14:paraId="7502BFF9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0DED4DAF" w14:textId="4619979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52DB29E1" w14:textId="0FF9040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Customer_id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1082859C" w14:textId="62A6E07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Customer ID string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032F6EE6" w14:textId="5FB7D54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24D5BDCC" w14:textId="3D006979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1620E73D" w14:textId="32FC8FD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C412403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7CD0E92C" w14:textId="12DF739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Z919181</w:t>
            </w:r>
          </w:p>
        </w:tc>
      </w:tr>
      <w:tr w:rsidR="003708A0" w14:paraId="581AD7C2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37A9C5E0" w14:textId="551B429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16146107" w14:textId="0CD5A63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Interaction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6BDCD12A" w14:textId="15B30E07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Unique ID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6D2B0B7A" w14:textId="2A7E42E3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19E55097" w14:textId="172D2A4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1D3CCEEF" w14:textId="6167FA6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8cd49b13-f45a-4b47-a2bd-173ffa932c2f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7085B68F" w14:textId="75A9696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d2450b70-0337-4406-bdbb-bc1037f1734c</w:t>
            </w:r>
          </w:p>
        </w:tc>
      </w:tr>
      <w:tr w:rsidR="003708A0" w14:paraId="754171B0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09D87C89" w14:textId="1ACAF0B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3166199A" w14:textId="66461FC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UID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04FE966B" w14:textId="60EDD91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Different unique ID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6AB55A6E" w14:textId="48D8D1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5317B13B" w14:textId="75E3A3AF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6F9E20AD" w14:textId="3BD35B2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3a83ddb66e2ae73798bdf1d705dc0932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7F08F4DC" w14:textId="78C8080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176354c5eef714957d486009feabf195</w:t>
            </w:r>
          </w:p>
        </w:tc>
      </w:tr>
      <w:tr w:rsidR="003708A0" w14:paraId="30C85C3B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24C8CD2E" w14:textId="187579A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49150BEE" w14:textId="4414B34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City</w:t>
            </w:r>
          </w:p>
        </w:tc>
        <w:tc>
          <w:tcPr>
            <w:tcW w:w="2385" w:type="dxa"/>
            <w:shd w:val="clear" w:color="auto" w:fill="D0CECE" w:themeFill="background2" w:themeFillShade="E6"/>
            <w:vAlign w:val="center"/>
          </w:tcPr>
          <w:p w14:paraId="21DD754B" w14:textId="79D55FA2" w:rsidR="003708A0" w:rsidRPr="4FCAC803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Geographic location</w:t>
            </w:r>
          </w:p>
        </w:tc>
        <w:tc>
          <w:tcPr>
            <w:tcW w:w="895" w:type="dxa"/>
            <w:shd w:val="clear" w:color="auto" w:fill="D0CECE" w:themeFill="background2" w:themeFillShade="E6"/>
          </w:tcPr>
          <w:p w14:paraId="4D2337AB" w14:textId="40E965C7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00E986C5" w14:textId="04EA0B87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25A2777D" w14:textId="0DAF8A1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Eva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21EA77DE" w14:textId="5D8BB32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Marianna</w:t>
            </w:r>
          </w:p>
        </w:tc>
      </w:tr>
      <w:tr w:rsidR="003708A0" w14:paraId="37C197E5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620D105E" w14:textId="4246997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02AD804B" w14:textId="34869D2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State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69541F10" w14:textId="12DB1BB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0CECE" w:themeFill="background2" w:themeFillShade="E6"/>
          </w:tcPr>
          <w:p w14:paraId="1955FDBE" w14:textId="54F25411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5C7852F1" w14:textId="331F0692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7FED163F" w14:textId="38CC8F5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10CA30D8" w14:textId="37DC5FC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FL</w:t>
            </w:r>
          </w:p>
        </w:tc>
      </w:tr>
      <w:tr w:rsidR="003708A0" w14:paraId="29515B5D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38CAE23D" w14:textId="628339C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0F21F825" w14:textId="681B3C2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County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3C9D4209" w14:textId="7AC206D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0CECE" w:themeFill="background2" w:themeFillShade="E6"/>
          </w:tcPr>
          <w:p w14:paraId="4B1423CD" w14:textId="6F8FE2AB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264595B0" w14:textId="1EFBE1E9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38AF97A2" w14:textId="3358343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Morgan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7C93EA8D" w14:textId="52906D4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Jackson</w:t>
            </w:r>
          </w:p>
        </w:tc>
      </w:tr>
      <w:tr w:rsidR="003708A0" w14:paraId="4237FDB9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6AAEEABF" w14:textId="20F784C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515B9D14" w14:textId="677F61D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Zip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5E3D7DCF" w14:textId="008CCF5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0CECE" w:themeFill="background2" w:themeFillShade="E6"/>
          </w:tcPr>
          <w:p w14:paraId="1EA1A6F1" w14:textId="7DF7B9C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4D42D915" w14:textId="364213F5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7DBFCA13" w14:textId="67F3D2B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35621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0AFEA9A6" w14:textId="33CC593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32446</w:t>
            </w:r>
          </w:p>
        </w:tc>
      </w:tr>
      <w:tr w:rsidR="003708A0" w14:paraId="702B1036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2E92847C" w14:textId="7B87071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01186202" w14:textId="3B38D6F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Lat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1D5317A2" w14:textId="34FA9AF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0CECE" w:themeFill="background2" w:themeFillShade="E6"/>
          </w:tcPr>
          <w:p w14:paraId="4F6B045B" w14:textId="771A3086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6FD7AEE2" w14:textId="6A789A3A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60148C28" w14:textId="36CA376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34.3496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179C6969" w14:textId="3F28B32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30.84513</w:t>
            </w:r>
          </w:p>
        </w:tc>
      </w:tr>
      <w:tr w:rsidR="003708A0" w14:paraId="52E44CC2" w14:textId="77777777" w:rsidTr="003B00C1">
        <w:trPr>
          <w:trHeight w:val="300"/>
        </w:trPr>
        <w:tc>
          <w:tcPr>
            <w:tcW w:w="535" w:type="dxa"/>
            <w:shd w:val="clear" w:color="auto" w:fill="D0CECE" w:themeFill="background2" w:themeFillShade="E6"/>
          </w:tcPr>
          <w:p w14:paraId="7A7391F0" w14:textId="03947D7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17BDD229" w14:textId="64A7E22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Lng</w:t>
            </w:r>
          </w:p>
        </w:tc>
        <w:tc>
          <w:tcPr>
            <w:tcW w:w="2385" w:type="dxa"/>
            <w:shd w:val="clear" w:color="auto" w:fill="D0CECE" w:themeFill="background2" w:themeFillShade="E6"/>
          </w:tcPr>
          <w:p w14:paraId="59D5FFC5" w14:textId="0D17BA3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0CECE" w:themeFill="background2" w:themeFillShade="E6"/>
          </w:tcPr>
          <w:p w14:paraId="346D8ED0" w14:textId="5B2D0310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4A562EC6" w14:textId="2EE4512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  <w:shd w:val="clear" w:color="auto" w:fill="D0CECE" w:themeFill="background2" w:themeFillShade="E6"/>
          </w:tcPr>
          <w:p w14:paraId="3569CA31" w14:textId="665B236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-86.7251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3354B91A" w14:textId="046D8BC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-85.2291</w:t>
            </w:r>
          </w:p>
        </w:tc>
      </w:tr>
      <w:tr w:rsidR="003708A0" w14:paraId="34243E2E" w14:textId="77777777" w:rsidTr="003708A0">
        <w:trPr>
          <w:trHeight w:val="300"/>
        </w:trPr>
        <w:tc>
          <w:tcPr>
            <w:tcW w:w="535" w:type="dxa"/>
          </w:tcPr>
          <w:p w14:paraId="4D072EAA" w14:textId="51A608E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710" w:type="dxa"/>
          </w:tcPr>
          <w:p w14:paraId="4B022F73" w14:textId="4CAE5A1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Population</w:t>
            </w:r>
          </w:p>
        </w:tc>
        <w:tc>
          <w:tcPr>
            <w:tcW w:w="2385" w:type="dxa"/>
          </w:tcPr>
          <w:p w14:paraId="43FF638D" w14:textId="23E08D5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Number of people living within one mile of patient</w:t>
            </w:r>
          </w:p>
        </w:tc>
        <w:tc>
          <w:tcPr>
            <w:tcW w:w="895" w:type="dxa"/>
          </w:tcPr>
          <w:p w14:paraId="5CAB7B4C" w14:textId="4EDEE7D2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3BE5AEDF" w14:textId="0AAA7BC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087A3413" w14:textId="5AEE6E9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2951</w:t>
            </w:r>
          </w:p>
        </w:tc>
        <w:tc>
          <w:tcPr>
            <w:tcW w:w="1435" w:type="dxa"/>
          </w:tcPr>
          <w:p w14:paraId="20671B58" w14:textId="1FD0149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11303</w:t>
            </w:r>
          </w:p>
        </w:tc>
      </w:tr>
      <w:tr w:rsidR="003708A0" w14:paraId="1FAAEDF3" w14:textId="77777777" w:rsidTr="003708A0">
        <w:trPr>
          <w:trHeight w:val="300"/>
        </w:trPr>
        <w:tc>
          <w:tcPr>
            <w:tcW w:w="535" w:type="dxa"/>
          </w:tcPr>
          <w:p w14:paraId="5B94056E" w14:textId="27AE240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23B03074" w14:textId="30C2FA5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385" w:type="dxa"/>
          </w:tcPr>
          <w:p w14:paraId="69615696" w14:textId="2460A7D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Geographic type</w:t>
            </w:r>
          </w:p>
        </w:tc>
        <w:tc>
          <w:tcPr>
            <w:tcW w:w="895" w:type="dxa"/>
          </w:tcPr>
          <w:p w14:paraId="637D6B73" w14:textId="6865E965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58307635" w14:textId="0D862A15" w:rsidR="003708A0" w:rsidRPr="00B143BF" w:rsidRDefault="00025A77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10E2864E" w14:textId="6E40C96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Suburban</w:t>
            </w:r>
          </w:p>
        </w:tc>
        <w:tc>
          <w:tcPr>
            <w:tcW w:w="1435" w:type="dxa"/>
          </w:tcPr>
          <w:p w14:paraId="73A5798C" w14:textId="77CE5FB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Urban</w:t>
            </w:r>
          </w:p>
        </w:tc>
      </w:tr>
      <w:tr w:rsidR="003708A0" w14:paraId="671BC399" w14:textId="77777777" w:rsidTr="003708A0">
        <w:trPr>
          <w:trHeight w:val="300"/>
        </w:trPr>
        <w:tc>
          <w:tcPr>
            <w:tcW w:w="535" w:type="dxa"/>
          </w:tcPr>
          <w:p w14:paraId="4C91DA39" w14:textId="1589258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710" w:type="dxa"/>
          </w:tcPr>
          <w:p w14:paraId="1AF33571" w14:textId="40FDB4B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Timezone</w:t>
            </w:r>
          </w:p>
        </w:tc>
        <w:tc>
          <w:tcPr>
            <w:tcW w:w="2385" w:type="dxa"/>
          </w:tcPr>
          <w:p w14:paraId="13D2A700" w14:textId="7562B681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TZ string</w:t>
            </w:r>
          </w:p>
        </w:tc>
        <w:tc>
          <w:tcPr>
            <w:tcW w:w="895" w:type="dxa"/>
          </w:tcPr>
          <w:p w14:paraId="6E787DC8" w14:textId="3348105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136BA3D6" w14:textId="3A9168B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16A243D9" w14:textId="33E288F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America/Chicago</w:t>
            </w:r>
          </w:p>
        </w:tc>
        <w:tc>
          <w:tcPr>
            <w:tcW w:w="1435" w:type="dxa"/>
          </w:tcPr>
          <w:p w14:paraId="386E1BB2" w14:textId="500700B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America/Chicago</w:t>
            </w:r>
          </w:p>
        </w:tc>
      </w:tr>
      <w:tr w:rsidR="003708A0" w14:paraId="78D0A900" w14:textId="77777777" w:rsidTr="003708A0">
        <w:trPr>
          <w:trHeight w:val="300"/>
        </w:trPr>
        <w:tc>
          <w:tcPr>
            <w:tcW w:w="535" w:type="dxa"/>
          </w:tcPr>
          <w:p w14:paraId="7B988D6D" w14:textId="504F912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710" w:type="dxa"/>
          </w:tcPr>
          <w:p w14:paraId="31B16135" w14:textId="1B4D2E3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Job</w:t>
            </w:r>
          </w:p>
        </w:tc>
        <w:tc>
          <w:tcPr>
            <w:tcW w:w="2385" w:type="dxa"/>
          </w:tcPr>
          <w:p w14:paraId="5293BEE4" w14:textId="23636153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Patient’s work role</w:t>
            </w:r>
          </w:p>
        </w:tc>
        <w:tc>
          <w:tcPr>
            <w:tcW w:w="895" w:type="dxa"/>
          </w:tcPr>
          <w:p w14:paraId="6C5AF484" w14:textId="2E05E864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5709E4C" w14:textId="49E71C4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65C5AE64" w14:textId="053A816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Psychologist, sport and exercise</w:t>
            </w:r>
          </w:p>
        </w:tc>
        <w:tc>
          <w:tcPr>
            <w:tcW w:w="1435" w:type="dxa"/>
          </w:tcPr>
          <w:p w14:paraId="42688B0F" w14:textId="50A5A64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Community development worker</w:t>
            </w:r>
          </w:p>
        </w:tc>
      </w:tr>
      <w:tr w:rsidR="003708A0" w14:paraId="25659676" w14:textId="77777777" w:rsidTr="003708A0">
        <w:trPr>
          <w:trHeight w:val="300"/>
        </w:trPr>
        <w:tc>
          <w:tcPr>
            <w:tcW w:w="535" w:type="dxa"/>
          </w:tcPr>
          <w:p w14:paraId="6F8092EF" w14:textId="3BA3FA7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710" w:type="dxa"/>
          </w:tcPr>
          <w:p w14:paraId="48AB688C" w14:textId="6B6B365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Children</w:t>
            </w:r>
          </w:p>
        </w:tc>
        <w:tc>
          <w:tcPr>
            <w:tcW w:w="2385" w:type="dxa"/>
          </w:tcPr>
          <w:p w14:paraId="7784653D" w14:textId="25F65FB6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Children in household</w:t>
            </w:r>
          </w:p>
        </w:tc>
        <w:tc>
          <w:tcPr>
            <w:tcW w:w="895" w:type="dxa"/>
          </w:tcPr>
          <w:p w14:paraId="67923291" w14:textId="43882566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71DBE419" w14:textId="71A47E5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053FDD00" w14:textId="597DE93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35" w:type="dxa"/>
          </w:tcPr>
          <w:p w14:paraId="43FF8C9C" w14:textId="663D122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  <w:tr w:rsidR="003708A0" w14:paraId="3E8362C6" w14:textId="77777777" w:rsidTr="003708A0">
        <w:trPr>
          <w:trHeight w:val="300"/>
        </w:trPr>
        <w:tc>
          <w:tcPr>
            <w:tcW w:w="535" w:type="dxa"/>
          </w:tcPr>
          <w:p w14:paraId="1EA130C2" w14:textId="2F64DDA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710" w:type="dxa"/>
          </w:tcPr>
          <w:p w14:paraId="6785212A" w14:textId="5F217D1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Age</w:t>
            </w:r>
          </w:p>
        </w:tc>
        <w:tc>
          <w:tcPr>
            <w:tcW w:w="2385" w:type="dxa"/>
          </w:tcPr>
          <w:p w14:paraId="5C716568" w14:textId="4A5B681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age</w:t>
            </w:r>
          </w:p>
        </w:tc>
        <w:tc>
          <w:tcPr>
            <w:tcW w:w="895" w:type="dxa"/>
          </w:tcPr>
          <w:p w14:paraId="6AFCE7C1" w14:textId="4754DDB0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57DEF595" w14:textId="1203E50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1685D14C" w14:textId="28338E2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1435" w:type="dxa"/>
          </w:tcPr>
          <w:p w14:paraId="3A9BA823" w14:textId="1615C2B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3708A0" w14:paraId="5651869B" w14:textId="77777777" w:rsidTr="003708A0">
        <w:trPr>
          <w:trHeight w:val="300"/>
        </w:trPr>
        <w:tc>
          <w:tcPr>
            <w:tcW w:w="535" w:type="dxa"/>
          </w:tcPr>
          <w:p w14:paraId="4DA0C4DA" w14:textId="5ECD2BE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710" w:type="dxa"/>
          </w:tcPr>
          <w:p w14:paraId="4C300B88" w14:textId="39F7678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Education</w:t>
            </w:r>
          </w:p>
        </w:tc>
        <w:tc>
          <w:tcPr>
            <w:tcW w:w="2385" w:type="dxa"/>
          </w:tcPr>
          <w:p w14:paraId="32E59A9F" w14:textId="4B335E9C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education level</w:t>
            </w:r>
          </w:p>
        </w:tc>
        <w:tc>
          <w:tcPr>
            <w:tcW w:w="895" w:type="dxa"/>
          </w:tcPr>
          <w:p w14:paraId="17EF83D5" w14:textId="27EB911E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463D7AC7" w14:textId="70DBF36D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7254DE53" w14:textId="72728D8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Some College, Less than 1 Year</w:t>
            </w:r>
          </w:p>
        </w:tc>
        <w:tc>
          <w:tcPr>
            <w:tcW w:w="1435" w:type="dxa"/>
          </w:tcPr>
          <w:p w14:paraId="1FB5D216" w14:textId="352134F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Some College, 1 or More Years, No Degree</w:t>
            </w:r>
          </w:p>
        </w:tc>
      </w:tr>
      <w:tr w:rsidR="003708A0" w14:paraId="74062439" w14:textId="77777777" w:rsidTr="003708A0">
        <w:trPr>
          <w:trHeight w:val="300"/>
        </w:trPr>
        <w:tc>
          <w:tcPr>
            <w:tcW w:w="535" w:type="dxa"/>
          </w:tcPr>
          <w:p w14:paraId="37B3293A" w14:textId="20DA3F9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710" w:type="dxa"/>
          </w:tcPr>
          <w:p w14:paraId="38EAB544" w14:textId="16EF0A3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Employment</w:t>
            </w:r>
          </w:p>
        </w:tc>
        <w:tc>
          <w:tcPr>
            <w:tcW w:w="2385" w:type="dxa"/>
          </w:tcPr>
          <w:p w14:paraId="74D3D99F" w14:textId="2AB9F50C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Patient’s job status</w:t>
            </w:r>
          </w:p>
        </w:tc>
        <w:tc>
          <w:tcPr>
            <w:tcW w:w="895" w:type="dxa"/>
          </w:tcPr>
          <w:p w14:paraId="649FA740" w14:textId="7D795150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019532D7" w14:textId="1C78CB90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4357B355" w14:textId="760BB12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Full Time</w:t>
            </w:r>
          </w:p>
        </w:tc>
        <w:tc>
          <w:tcPr>
            <w:tcW w:w="1435" w:type="dxa"/>
          </w:tcPr>
          <w:p w14:paraId="3E66C98F" w14:textId="5CA5C5D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Full Time</w:t>
            </w:r>
          </w:p>
        </w:tc>
      </w:tr>
      <w:tr w:rsidR="003708A0" w14:paraId="4E4219D8" w14:textId="77777777" w:rsidTr="003708A0">
        <w:trPr>
          <w:trHeight w:val="300"/>
        </w:trPr>
        <w:tc>
          <w:tcPr>
            <w:tcW w:w="535" w:type="dxa"/>
          </w:tcPr>
          <w:p w14:paraId="31ED7269" w14:textId="274C82B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710" w:type="dxa"/>
          </w:tcPr>
          <w:p w14:paraId="00966C5D" w14:textId="2C58AF0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Income</w:t>
            </w:r>
          </w:p>
        </w:tc>
        <w:tc>
          <w:tcPr>
            <w:tcW w:w="2385" w:type="dxa"/>
          </w:tcPr>
          <w:p w14:paraId="4CEFADF5" w14:textId="2C1D735A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income</w:t>
            </w:r>
          </w:p>
        </w:tc>
        <w:tc>
          <w:tcPr>
            <w:tcW w:w="895" w:type="dxa"/>
          </w:tcPr>
          <w:p w14:paraId="3F566F30" w14:textId="7ED449EF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4AAEED88" w14:textId="1CF1C87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</w:tcPr>
          <w:p w14:paraId="1A00350D" w14:textId="187A9B1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86575.93</w:t>
            </w:r>
          </w:p>
        </w:tc>
        <w:tc>
          <w:tcPr>
            <w:tcW w:w="1435" w:type="dxa"/>
          </w:tcPr>
          <w:p w14:paraId="7DAEF78A" w14:textId="5172455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46805.99</w:t>
            </w:r>
          </w:p>
        </w:tc>
      </w:tr>
      <w:tr w:rsidR="003708A0" w14:paraId="65BC29C0" w14:textId="77777777" w:rsidTr="003708A0">
        <w:trPr>
          <w:trHeight w:val="300"/>
        </w:trPr>
        <w:tc>
          <w:tcPr>
            <w:tcW w:w="535" w:type="dxa"/>
          </w:tcPr>
          <w:p w14:paraId="5D13AB17" w14:textId="1B38761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14:paraId="4A2E811D" w14:textId="192C9CE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Marital</w:t>
            </w:r>
          </w:p>
        </w:tc>
        <w:tc>
          <w:tcPr>
            <w:tcW w:w="2385" w:type="dxa"/>
          </w:tcPr>
          <w:p w14:paraId="66175165" w14:textId="56C5AD02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marital status</w:t>
            </w:r>
          </w:p>
        </w:tc>
        <w:tc>
          <w:tcPr>
            <w:tcW w:w="895" w:type="dxa"/>
          </w:tcPr>
          <w:p w14:paraId="502C7437" w14:textId="3FB3A6B8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1AABA1B3" w14:textId="601320C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2A25C44C" w14:textId="2664C36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Divorced</w:t>
            </w:r>
          </w:p>
        </w:tc>
        <w:tc>
          <w:tcPr>
            <w:tcW w:w="1435" w:type="dxa"/>
          </w:tcPr>
          <w:p w14:paraId="43ACD4F9" w14:textId="396B10A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Married</w:t>
            </w:r>
          </w:p>
        </w:tc>
      </w:tr>
      <w:tr w:rsidR="003708A0" w14:paraId="55E0C3FC" w14:textId="77777777" w:rsidTr="003708A0">
        <w:trPr>
          <w:trHeight w:val="300"/>
        </w:trPr>
        <w:tc>
          <w:tcPr>
            <w:tcW w:w="535" w:type="dxa"/>
          </w:tcPr>
          <w:p w14:paraId="38D65B9D" w14:textId="62554F4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710" w:type="dxa"/>
          </w:tcPr>
          <w:p w14:paraId="5840B988" w14:textId="1406214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Gender</w:t>
            </w:r>
          </w:p>
        </w:tc>
        <w:tc>
          <w:tcPr>
            <w:tcW w:w="2385" w:type="dxa"/>
          </w:tcPr>
          <w:p w14:paraId="359D485E" w14:textId="42ED08A4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gender</w:t>
            </w:r>
          </w:p>
        </w:tc>
        <w:tc>
          <w:tcPr>
            <w:tcW w:w="895" w:type="dxa"/>
          </w:tcPr>
          <w:p w14:paraId="7D76E7B3" w14:textId="78E508C4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6CE8799D" w14:textId="2AEF932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70A92106" w14:textId="2937059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1435" w:type="dxa"/>
          </w:tcPr>
          <w:p w14:paraId="12C81456" w14:textId="35A3ED3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Female</w:t>
            </w:r>
          </w:p>
        </w:tc>
      </w:tr>
      <w:tr w:rsidR="003708A0" w14:paraId="13CA22E0" w14:textId="77777777" w:rsidTr="003708A0">
        <w:trPr>
          <w:trHeight w:val="300"/>
        </w:trPr>
        <w:tc>
          <w:tcPr>
            <w:tcW w:w="535" w:type="dxa"/>
          </w:tcPr>
          <w:p w14:paraId="760C5A6E" w14:textId="2907403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710" w:type="dxa"/>
          </w:tcPr>
          <w:p w14:paraId="3DF04B6B" w14:textId="69FE052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ReAdmis</w:t>
            </w:r>
          </w:p>
        </w:tc>
        <w:tc>
          <w:tcPr>
            <w:tcW w:w="2385" w:type="dxa"/>
          </w:tcPr>
          <w:p w14:paraId="36569186" w14:textId="402948B0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 xml:space="preserve">Was patient readmitted within one month? </w:t>
            </w:r>
          </w:p>
        </w:tc>
        <w:tc>
          <w:tcPr>
            <w:tcW w:w="895" w:type="dxa"/>
          </w:tcPr>
          <w:p w14:paraId="2CCB6B4F" w14:textId="25EE889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4444609" w14:textId="41BF4118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2CE2F2E" w14:textId="7D51492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35" w:type="dxa"/>
          </w:tcPr>
          <w:p w14:paraId="30366C3B" w14:textId="0061674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61CD148E" w14:textId="77777777" w:rsidTr="003708A0">
        <w:trPr>
          <w:trHeight w:val="300"/>
        </w:trPr>
        <w:tc>
          <w:tcPr>
            <w:tcW w:w="535" w:type="dxa"/>
          </w:tcPr>
          <w:p w14:paraId="6FFDB7FE" w14:textId="60D5593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710" w:type="dxa"/>
          </w:tcPr>
          <w:p w14:paraId="01160E4F" w14:textId="2450FA8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VitD_levels</w:t>
            </w:r>
          </w:p>
        </w:tc>
        <w:tc>
          <w:tcPr>
            <w:tcW w:w="2385" w:type="dxa"/>
          </w:tcPr>
          <w:p w14:paraId="26B63DB1" w14:textId="48AC2DAA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Patient Vitamin D level (ng/mL)</w:t>
            </w:r>
          </w:p>
        </w:tc>
        <w:tc>
          <w:tcPr>
            <w:tcW w:w="895" w:type="dxa"/>
          </w:tcPr>
          <w:p w14:paraId="032409DE" w14:textId="40CCC5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58FCA534" w14:textId="5A167CF7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</w:tcPr>
          <w:p w14:paraId="4885D82A" w14:textId="59780A6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17.80233</w:t>
            </w:r>
          </w:p>
        </w:tc>
        <w:tc>
          <w:tcPr>
            <w:tcW w:w="1435" w:type="dxa"/>
          </w:tcPr>
          <w:p w14:paraId="5AE61E42" w14:textId="3414747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18.99464</w:t>
            </w:r>
          </w:p>
        </w:tc>
      </w:tr>
      <w:tr w:rsidR="003708A0" w14:paraId="7C7B841D" w14:textId="77777777" w:rsidTr="003708A0">
        <w:trPr>
          <w:trHeight w:val="300"/>
        </w:trPr>
        <w:tc>
          <w:tcPr>
            <w:tcW w:w="535" w:type="dxa"/>
          </w:tcPr>
          <w:p w14:paraId="6963A103" w14:textId="16A9981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710" w:type="dxa"/>
          </w:tcPr>
          <w:p w14:paraId="22B53094" w14:textId="4FEDE46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Doc_visits</w:t>
            </w:r>
          </w:p>
        </w:tc>
        <w:tc>
          <w:tcPr>
            <w:tcW w:w="2385" w:type="dxa"/>
          </w:tcPr>
          <w:p w14:paraId="7447925D" w14:textId="618E305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Number times physician visited patient in hospital</w:t>
            </w:r>
          </w:p>
        </w:tc>
        <w:tc>
          <w:tcPr>
            <w:tcW w:w="895" w:type="dxa"/>
          </w:tcPr>
          <w:p w14:paraId="056CF299" w14:textId="1726794A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37A69C17" w14:textId="3176BAE6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2646E868" w14:textId="3A499F5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35" w:type="dxa"/>
          </w:tcPr>
          <w:p w14:paraId="25D0AE3B" w14:textId="6EE5ADB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3708A0" w14:paraId="4F3C95A5" w14:textId="77777777" w:rsidTr="003708A0">
        <w:trPr>
          <w:trHeight w:val="300"/>
        </w:trPr>
        <w:tc>
          <w:tcPr>
            <w:tcW w:w="535" w:type="dxa"/>
          </w:tcPr>
          <w:p w14:paraId="1D18D96C" w14:textId="7366F90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710" w:type="dxa"/>
          </w:tcPr>
          <w:p w14:paraId="4AB6CDF3" w14:textId="4BA0D4E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Full_meals_eaten</w:t>
            </w:r>
          </w:p>
        </w:tc>
        <w:tc>
          <w:tcPr>
            <w:tcW w:w="2385" w:type="dxa"/>
          </w:tcPr>
          <w:p w14:paraId="3AAE9BE5" w14:textId="5AC12FE4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Number full meals eaten by patient in hospital</w:t>
            </w:r>
          </w:p>
        </w:tc>
        <w:tc>
          <w:tcPr>
            <w:tcW w:w="895" w:type="dxa"/>
          </w:tcPr>
          <w:p w14:paraId="422118F3" w14:textId="2CFD4A68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4DE6C6A4" w14:textId="4413346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3CFC716A" w14:textId="39A3B8D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35" w:type="dxa"/>
          </w:tcPr>
          <w:p w14:paraId="4107A0B1" w14:textId="0FE8C88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</w:tr>
      <w:tr w:rsidR="003708A0" w14:paraId="0BB61872" w14:textId="77777777" w:rsidTr="003708A0">
        <w:trPr>
          <w:trHeight w:val="300"/>
        </w:trPr>
        <w:tc>
          <w:tcPr>
            <w:tcW w:w="535" w:type="dxa"/>
          </w:tcPr>
          <w:p w14:paraId="38BA4D9A" w14:textId="56CF350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lastRenderedPageBreak/>
              <w:t>26</w:t>
            </w:r>
          </w:p>
        </w:tc>
        <w:tc>
          <w:tcPr>
            <w:tcW w:w="1710" w:type="dxa"/>
          </w:tcPr>
          <w:p w14:paraId="6DB98C8F" w14:textId="40E3D1B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VitD_supp</w:t>
            </w:r>
          </w:p>
        </w:tc>
        <w:tc>
          <w:tcPr>
            <w:tcW w:w="2385" w:type="dxa"/>
          </w:tcPr>
          <w:p w14:paraId="5C60707B" w14:textId="64EEBD24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Number of Vitamin D supplements given to patient</w:t>
            </w:r>
          </w:p>
        </w:tc>
        <w:tc>
          <w:tcPr>
            <w:tcW w:w="895" w:type="dxa"/>
          </w:tcPr>
          <w:p w14:paraId="3EA3D78B" w14:textId="5708CCF2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25C2D642" w14:textId="27D5A662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</w:tcPr>
          <w:p w14:paraId="401A5038" w14:textId="5C6FF71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35" w:type="dxa"/>
          </w:tcPr>
          <w:p w14:paraId="7C110442" w14:textId="333F983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</w:tr>
      <w:tr w:rsidR="003708A0" w14:paraId="2677B3C6" w14:textId="77777777" w:rsidTr="003708A0">
        <w:trPr>
          <w:trHeight w:val="300"/>
        </w:trPr>
        <w:tc>
          <w:tcPr>
            <w:tcW w:w="535" w:type="dxa"/>
          </w:tcPr>
          <w:p w14:paraId="7A6DE8F7" w14:textId="2F00CC3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710" w:type="dxa"/>
          </w:tcPr>
          <w:p w14:paraId="589005A7" w14:textId="74B23A0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Soft_drink</w:t>
            </w:r>
          </w:p>
        </w:tc>
        <w:tc>
          <w:tcPr>
            <w:tcW w:w="2385" w:type="dxa"/>
          </w:tcPr>
          <w:p w14:paraId="3A66D60C" w14:textId="2976B97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drink 3+ soft drinks per day?</w:t>
            </w:r>
          </w:p>
        </w:tc>
        <w:tc>
          <w:tcPr>
            <w:tcW w:w="895" w:type="dxa"/>
          </w:tcPr>
          <w:p w14:paraId="238A6ECF" w14:textId="3F71D948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20062B92" w14:textId="61585A0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10101184" w14:textId="2749831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NA</w:t>
            </w:r>
          </w:p>
        </w:tc>
        <w:tc>
          <w:tcPr>
            <w:tcW w:w="1435" w:type="dxa"/>
          </w:tcPr>
          <w:p w14:paraId="1E81C1F4" w14:textId="279E5A9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0321D05E" w14:textId="77777777" w:rsidTr="003708A0">
        <w:trPr>
          <w:trHeight w:val="300"/>
        </w:trPr>
        <w:tc>
          <w:tcPr>
            <w:tcW w:w="535" w:type="dxa"/>
          </w:tcPr>
          <w:p w14:paraId="62CA3CC7" w14:textId="251F42F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710" w:type="dxa"/>
          </w:tcPr>
          <w:p w14:paraId="3A71870B" w14:textId="7498EE0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Initial_admin</w:t>
            </w:r>
          </w:p>
        </w:tc>
        <w:tc>
          <w:tcPr>
            <w:tcW w:w="2385" w:type="dxa"/>
          </w:tcPr>
          <w:p w14:paraId="1BC6D7CB" w14:textId="7CEF41AD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Means of admission to hospital</w:t>
            </w:r>
          </w:p>
        </w:tc>
        <w:tc>
          <w:tcPr>
            <w:tcW w:w="895" w:type="dxa"/>
          </w:tcPr>
          <w:p w14:paraId="1CCD6063" w14:textId="381F28E6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3DB5406" w14:textId="5F3766AD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0C1B0D5C" w14:textId="569966E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Emergency Admission</w:t>
            </w:r>
          </w:p>
        </w:tc>
        <w:tc>
          <w:tcPr>
            <w:tcW w:w="1435" w:type="dxa"/>
          </w:tcPr>
          <w:p w14:paraId="4537AD43" w14:textId="6574C10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Emergency Admission</w:t>
            </w:r>
          </w:p>
        </w:tc>
      </w:tr>
      <w:tr w:rsidR="003708A0" w14:paraId="6B38769D" w14:textId="77777777" w:rsidTr="003708A0">
        <w:trPr>
          <w:trHeight w:val="300"/>
        </w:trPr>
        <w:tc>
          <w:tcPr>
            <w:tcW w:w="535" w:type="dxa"/>
          </w:tcPr>
          <w:p w14:paraId="200737D7" w14:textId="7EBE94C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710" w:type="dxa"/>
          </w:tcPr>
          <w:p w14:paraId="0E67E4E6" w14:textId="47DBE8D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HighBlood</w:t>
            </w:r>
          </w:p>
        </w:tc>
        <w:tc>
          <w:tcPr>
            <w:tcW w:w="2385" w:type="dxa"/>
          </w:tcPr>
          <w:p w14:paraId="0E4ABE2D" w14:textId="360074D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 xml:space="preserve">Does the patient have high blood pressure? </w:t>
            </w:r>
          </w:p>
        </w:tc>
        <w:tc>
          <w:tcPr>
            <w:tcW w:w="895" w:type="dxa"/>
          </w:tcPr>
          <w:p w14:paraId="298D218F" w14:textId="355B421E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1465E353" w14:textId="7AC1B712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45190EF5" w14:textId="7DE2544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7AD9F012" w14:textId="04BA25D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</w:tr>
      <w:tr w:rsidR="003708A0" w14:paraId="5EEB236E" w14:textId="77777777" w:rsidTr="003708A0">
        <w:trPr>
          <w:trHeight w:val="300"/>
        </w:trPr>
        <w:tc>
          <w:tcPr>
            <w:tcW w:w="535" w:type="dxa"/>
          </w:tcPr>
          <w:p w14:paraId="4793CF2D" w14:textId="75D3EAB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710" w:type="dxa"/>
          </w:tcPr>
          <w:p w14:paraId="01400EC0" w14:textId="1579F2F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Stroke</w:t>
            </w:r>
          </w:p>
        </w:tc>
        <w:tc>
          <w:tcPr>
            <w:tcW w:w="2385" w:type="dxa"/>
          </w:tcPr>
          <w:p w14:paraId="2F096906" w14:textId="21565E4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Has the patient had a stroke?</w:t>
            </w:r>
          </w:p>
        </w:tc>
        <w:tc>
          <w:tcPr>
            <w:tcW w:w="895" w:type="dxa"/>
          </w:tcPr>
          <w:p w14:paraId="231C77D5" w14:textId="7D5F545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0E3AA1E9" w14:textId="32CA6BCA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8E39FC8" w14:textId="3B8980C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35" w:type="dxa"/>
          </w:tcPr>
          <w:p w14:paraId="640E48D4" w14:textId="6F97803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6AEF1EBE" w14:textId="77777777" w:rsidTr="003708A0">
        <w:trPr>
          <w:trHeight w:val="300"/>
        </w:trPr>
        <w:tc>
          <w:tcPr>
            <w:tcW w:w="535" w:type="dxa"/>
          </w:tcPr>
          <w:p w14:paraId="35A73DA8" w14:textId="6E54ACE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710" w:type="dxa"/>
          </w:tcPr>
          <w:p w14:paraId="12E1BF2D" w14:textId="1C788BE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Complication_risk</w:t>
            </w:r>
          </w:p>
        </w:tc>
        <w:tc>
          <w:tcPr>
            <w:tcW w:w="2385" w:type="dxa"/>
          </w:tcPr>
          <w:p w14:paraId="47291DFA" w14:textId="650B31D6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Assessed risk of complications</w:t>
            </w:r>
          </w:p>
        </w:tc>
        <w:tc>
          <w:tcPr>
            <w:tcW w:w="895" w:type="dxa"/>
          </w:tcPr>
          <w:p w14:paraId="6771F377" w14:textId="75F80E9D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2DDABAF3" w14:textId="064F6D81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E590931" w14:textId="36487BE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1435" w:type="dxa"/>
          </w:tcPr>
          <w:p w14:paraId="5B02EBD1" w14:textId="01692A3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High</w:t>
            </w:r>
          </w:p>
        </w:tc>
      </w:tr>
      <w:tr w:rsidR="003708A0" w14:paraId="591436DA" w14:textId="77777777" w:rsidTr="003708A0">
        <w:trPr>
          <w:trHeight w:val="300"/>
        </w:trPr>
        <w:tc>
          <w:tcPr>
            <w:tcW w:w="535" w:type="dxa"/>
          </w:tcPr>
          <w:p w14:paraId="1719AAF0" w14:textId="378D4EB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710" w:type="dxa"/>
          </w:tcPr>
          <w:p w14:paraId="74D45C34" w14:textId="6CC3119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Overweight</w:t>
            </w:r>
          </w:p>
        </w:tc>
        <w:tc>
          <w:tcPr>
            <w:tcW w:w="2385" w:type="dxa"/>
          </w:tcPr>
          <w:p w14:paraId="70D364E5" w14:textId="001B029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Is the patient overweight?</w:t>
            </w:r>
          </w:p>
        </w:tc>
        <w:tc>
          <w:tcPr>
            <w:tcW w:w="895" w:type="dxa"/>
          </w:tcPr>
          <w:p w14:paraId="222D868C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41A77DC3" w14:textId="230FC947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5815D1F3" w14:textId="31354F3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35" w:type="dxa"/>
          </w:tcPr>
          <w:p w14:paraId="55AE346F" w14:textId="7371D23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</w:tr>
      <w:tr w:rsidR="003708A0" w14:paraId="39165416" w14:textId="77777777" w:rsidTr="003708A0">
        <w:trPr>
          <w:trHeight w:val="300"/>
        </w:trPr>
        <w:tc>
          <w:tcPr>
            <w:tcW w:w="535" w:type="dxa"/>
          </w:tcPr>
          <w:p w14:paraId="33F6C1A0" w14:textId="1AB4F7F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710" w:type="dxa"/>
          </w:tcPr>
          <w:p w14:paraId="1B143656" w14:textId="2C0E4FA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Arthritis</w:t>
            </w:r>
          </w:p>
        </w:tc>
        <w:tc>
          <w:tcPr>
            <w:tcW w:w="2385" w:type="dxa"/>
          </w:tcPr>
          <w:p w14:paraId="0BEC44AE" w14:textId="4A5030C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arthritis?</w:t>
            </w:r>
          </w:p>
        </w:tc>
        <w:tc>
          <w:tcPr>
            <w:tcW w:w="895" w:type="dxa"/>
          </w:tcPr>
          <w:p w14:paraId="4C896820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533FB4C8" w14:textId="124DB1D3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2FB5D8BF" w14:textId="0617B6C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1A9150C5" w14:textId="0002B2A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16725CED" w14:textId="77777777" w:rsidTr="003708A0">
        <w:trPr>
          <w:trHeight w:val="300"/>
        </w:trPr>
        <w:tc>
          <w:tcPr>
            <w:tcW w:w="535" w:type="dxa"/>
          </w:tcPr>
          <w:p w14:paraId="5BE03CB6" w14:textId="7EF65A4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10" w:type="dxa"/>
          </w:tcPr>
          <w:p w14:paraId="3939F7B2" w14:textId="2B755AB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Diabetes</w:t>
            </w:r>
          </w:p>
        </w:tc>
        <w:tc>
          <w:tcPr>
            <w:tcW w:w="2385" w:type="dxa"/>
          </w:tcPr>
          <w:p w14:paraId="4108D3D4" w14:textId="63C766AF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diabetes?</w:t>
            </w:r>
          </w:p>
        </w:tc>
        <w:tc>
          <w:tcPr>
            <w:tcW w:w="895" w:type="dxa"/>
          </w:tcPr>
          <w:p w14:paraId="63E6B8C6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1396F725" w14:textId="57ED87B2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6A56F3C4" w14:textId="04DE813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2402B6C2" w14:textId="32FEDC0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48D6CCCF" w14:textId="77777777" w:rsidTr="003708A0">
        <w:trPr>
          <w:trHeight w:val="300"/>
        </w:trPr>
        <w:tc>
          <w:tcPr>
            <w:tcW w:w="535" w:type="dxa"/>
          </w:tcPr>
          <w:p w14:paraId="3C649EA7" w14:textId="11DF57A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710" w:type="dxa"/>
          </w:tcPr>
          <w:p w14:paraId="44CCE070" w14:textId="3113747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Hyperlipidemia</w:t>
            </w:r>
          </w:p>
        </w:tc>
        <w:tc>
          <w:tcPr>
            <w:tcW w:w="2385" w:type="dxa"/>
          </w:tcPr>
          <w:p w14:paraId="2EAD9AFD" w14:textId="6699E623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hyperlipidemia?</w:t>
            </w:r>
          </w:p>
        </w:tc>
        <w:tc>
          <w:tcPr>
            <w:tcW w:w="895" w:type="dxa"/>
          </w:tcPr>
          <w:p w14:paraId="51FB0555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209A5599" w14:textId="74A99D9F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BCB9B53" w14:textId="567DE8F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35" w:type="dxa"/>
          </w:tcPr>
          <w:p w14:paraId="6C97E934" w14:textId="52E4F91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088F23AD" w14:textId="77777777" w:rsidTr="003708A0">
        <w:trPr>
          <w:trHeight w:val="300"/>
        </w:trPr>
        <w:tc>
          <w:tcPr>
            <w:tcW w:w="535" w:type="dxa"/>
          </w:tcPr>
          <w:p w14:paraId="13165718" w14:textId="5D2A8DE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710" w:type="dxa"/>
          </w:tcPr>
          <w:p w14:paraId="072BA910" w14:textId="5209436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BackPain</w:t>
            </w:r>
          </w:p>
        </w:tc>
        <w:tc>
          <w:tcPr>
            <w:tcW w:w="2385" w:type="dxa"/>
          </w:tcPr>
          <w:p w14:paraId="6E846BB0" w14:textId="7B3A6FD2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back pain?</w:t>
            </w:r>
          </w:p>
        </w:tc>
        <w:tc>
          <w:tcPr>
            <w:tcW w:w="895" w:type="dxa"/>
          </w:tcPr>
          <w:p w14:paraId="1CCF371F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3D28C87" w14:textId="60566B61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5D3FAAA8" w14:textId="4EEF162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0F6E4B8C" w14:textId="50A58D6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4583B70C" w14:textId="77777777" w:rsidTr="003708A0">
        <w:trPr>
          <w:trHeight w:val="300"/>
        </w:trPr>
        <w:tc>
          <w:tcPr>
            <w:tcW w:w="535" w:type="dxa"/>
          </w:tcPr>
          <w:p w14:paraId="662D3E05" w14:textId="0E22460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710" w:type="dxa"/>
          </w:tcPr>
          <w:p w14:paraId="752D7BCC" w14:textId="38C108F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Anxiety</w:t>
            </w:r>
          </w:p>
        </w:tc>
        <w:tc>
          <w:tcPr>
            <w:tcW w:w="2385" w:type="dxa"/>
          </w:tcPr>
          <w:p w14:paraId="1DDAEF1C" w14:textId="11332B8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anxiety?</w:t>
            </w:r>
          </w:p>
        </w:tc>
        <w:tc>
          <w:tcPr>
            <w:tcW w:w="895" w:type="dxa"/>
          </w:tcPr>
          <w:p w14:paraId="2C983CD6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25361FB7" w14:textId="4A686C9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119A1171" w14:textId="5E88087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35" w:type="dxa"/>
          </w:tcPr>
          <w:p w14:paraId="4319E37F" w14:textId="45754F0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NA</w:t>
            </w:r>
          </w:p>
        </w:tc>
      </w:tr>
      <w:tr w:rsidR="003708A0" w14:paraId="7A602C6E" w14:textId="77777777" w:rsidTr="003708A0">
        <w:trPr>
          <w:trHeight w:val="300"/>
        </w:trPr>
        <w:tc>
          <w:tcPr>
            <w:tcW w:w="535" w:type="dxa"/>
          </w:tcPr>
          <w:p w14:paraId="5AD89DF9" w14:textId="5C9FAB4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710" w:type="dxa"/>
          </w:tcPr>
          <w:p w14:paraId="6898F00F" w14:textId="5A520A7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Allergic_rhinitis</w:t>
            </w:r>
          </w:p>
        </w:tc>
        <w:tc>
          <w:tcPr>
            <w:tcW w:w="2385" w:type="dxa"/>
          </w:tcPr>
          <w:p w14:paraId="45BDFC0B" w14:textId="316BE7F2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allergic rhinitis?</w:t>
            </w:r>
          </w:p>
        </w:tc>
        <w:tc>
          <w:tcPr>
            <w:tcW w:w="895" w:type="dxa"/>
          </w:tcPr>
          <w:p w14:paraId="4A439EAF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57675E8D" w14:textId="7D56F339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2236CDE6" w14:textId="4E62EC2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2C0BA7A0" w14:textId="37809D5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76C50592" w14:textId="77777777" w:rsidTr="003708A0">
        <w:trPr>
          <w:trHeight w:val="300"/>
        </w:trPr>
        <w:tc>
          <w:tcPr>
            <w:tcW w:w="535" w:type="dxa"/>
          </w:tcPr>
          <w:p w14:paraId="085C4CE8" w14:textId="6844890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710" w:type="dxa"/>
          </w:tcPr>
          <w:p w14:paraId="5721467E" w14:textId="655EAFD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Reflux_esophagitis</w:t>
            </w:r>
          </w:p>
        </w:tc>
        <w:tc>
          <w:tcPr>
            <w:tcW w:w="2385" w:type="dxa"/>
          </w:tcPr>
          <w:p w14:paraId="7F580187" w14:textId="2E632281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reflux esophagitis?</w:t>
            </w:r>
          </w:p>
        </w:tc>
        <w:tc>
          <w:tcPr>
            <w:tcW w:w="895" w:type="dxa"/>
          </w:tcPr>
          <w:p w14:paraId="07E031EC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1D756DE4" w14:textId="0A8CBC05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007FD971" w14:textId="5EE2B57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35" w:type="dxa"/>
          </w:tcPr>
          <w:p w14:paraId="6749F7EF" w14:textId="06C18E8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</w:tr>
      <w:tr w:rsidR="003708A0" w14:paraId="5930BCAB" w14:textId="77777777" w:rsidTr="003708A0">
        <w:trPr>
          <w:trHeight w:val="300"/>
        </w:trPr>
        <w:tc>
          <w:tcPr>
            <w:tcW w:w="535" w:type="dxa"/>
          </w:tcPr>
          <w:p w14:paraId="5082697A" w14:textId="749FAA0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710" w:type="dxa"/>
          </w:tcPr>
          <w:p w14:paraId="04994C19" w14:textId="0982F1A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Asthma</w:t>
            </w:r>
          </w:p>
        </w:tc>
        <w:tc>
          <w:tcPr>
            <w:tcW w:w="2385" w:type="dxa"/>
          </w:tcPr>
          <w:p w14:paraId="6FD2FCA4" w14:textId="7B44C9E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Does the patient have asthma?</w:t>
            </w:r>
          </w:p>
        </w:tc>
        <w:tc>
          <w:tcPr>
            <w:tcW w:w="895" w:type="dxa"/>
          </w:tcPr>
          <w:p w14:paraId="3473A021" w14:textId="778D5A7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49710ECC" w14:textId="5F44A9D7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22A7CE15" w14:textId="12A6EB1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35" w:type="dxa"/>
          </w:tcPr>
          <w:p w14:paraId="6AA0416B" w14:textId="18EA060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</w:p>
        </w:tc>
      </w:tr>
      <w:tr w:rsidR="003708A0" w14:paraId="30641E3F" w14:textId="77777777" w:rsidTr="003708A0">
        <w:trPr>
          <w:trHeight w:val="300"/>
        </w:trPr>
        <w:tc>
          <w:tcPr>
            <w:tcW w:w="535" w:type="dxa"/>
          </w:tcPr>
          <w:p w14:paraId="771A09E5" w14:textId="16DEA02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710" w:type="dxa"/>
          </w:tcPr>
          <w:p w14:paraId="595BEC64" w14:textId="67F8E0A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Services</w:t>
            </w:r>
          </w:p>
        </w:tc>
        <w:tc>
          <w:tcPr>
            <w:tcW w:w="2385" w:type="dxa"/>
          </w:tcPr>
          <w:p w14:paraId="145E93B1" w14:textId="116F8C2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Primary service received in hospital</w:t>
            </w:r>
          </w:p>
        </w:tc>
        <w:tc>
          <w:tcPr>
            <w:tcW w:w="895" w:type="dxa"/>
          </w:tcPr>
          <w:p w14:paraId="360BC52A" w14:textId="4CA5E3F3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3F61F0A" w14:textId="7DB5E6DD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25" w:type="dxa"/>
          </w:tcPr>
          <w:p w14:paraId="4F04F5B2" w14:textId="0AEE5BD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Blood Work</w:t>
            </w:r>
          </w:p>
        </w:tc>
        <w:tc>
          <w:tcPr>
            <w:tcW w:w="1435" w:type="dxa"/>
          </w:tcPr>
          <w:p w14:paraId="3266E80A" w14:textId="5D94E25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Intravenous</w:t>
            </w:r>
          </w:p>
        </w:tc>
      </w:tr>
      <w:tr w:rsidR="003708A0" w14:paraId="21E37A92" w14:textId="77777777" w:rsidTr="003708A0">
        <w:trPr>
          <w:trHeight w:val="300"/>
        </w:trPr>
        <w:tc>
          <w:tcPr>
            <w:tcW w:w="535" w:type="dxa"/>
          </w:tcPr>
          <w:p w14:paraId="793FA490" w14:textId="76D3E83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710" w:type="dxa"/>
          </w:tcPr>
          <w:p w14:paraId="7D69F66D" w14:textId="43E76FA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Initial_days</w:t>
            </w:r>
          </w:p>
        </w:tc>
        <w:tc>
          <w:tcPr>
            <w:tcW w:w="2385" w:type="dxa"/>
          </w:tcPr>
          <w:p w14:paraId="2A25BB4E" w14:textId="3350A56A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Days stayed in hospital</w:t>
            </w:r>
          </w:p>
        </w:tc>
        <w:tc>
          <w:tcPr>
            <w:tcW w:w="895" w:type="dxa"/>
          </w:tcPr>
          <w:p w14:paraId="169951CE" w14:textId="73804471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3058123F" w14:textId="3BD153C2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</w:tcPr>
          <w:p w14:paraId="70DA07D8" w14:textId="5E08E29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10.58577</w:t>
            </w:r>
          </w:p>
        </w:tc>
        <w:tc>
          <w:tcPr>
            <w:tcW w:w="1435" w:type="dxa"/>
          </w:tcPr>
          <w:p w14:paraId="2AEFD0DE" w14:textId="084ACEB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15.12956</w:t>
            </w:r>
          </w:p>
        </w:tc>
      </w:tr>
      <w:tr w:rsidR="003708A0" w14:paraId="1EEFE61F" w14:textId="77777777" w:rsidTr="003708A0">
        <w:trPr>
          <w:trHeight w:val="300"/>
        </w:trPr>
        <w:tc>
          <w:tcPr>
            <w:tcW w:w="535" w:type="dxa"/>
          </w:tcPr>
          <w:p w14:paraId="59CF5B31" w14:textId="23970C0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710" w:type="dxa"/>
          </w:tcPr>
          <w:p w14:paraId="0C00A15B" w14:textId="10E69E0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TotalCharge</w:t>
            </w:r>
          </w:p>
        </w:tc>
        <w:tc>
          <w:tcPr>
            <w:tcW w:w="2385" w:type="dxa"/>
          </w:tcPr>
          <w:p w14:paraId="511B70BB" w14:textId="229D3C07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Average amount charged to patient per day</w:t>
            </w:r>
          </w:p>
        </w:tc>
        <w:tc>
          <w:tcPr>
            <w:tcW w:w="895" w:type="dxa"/>
          </w:tcPr>
          <w:p w14:paraId="51E92168" w14:textId="66BBBBD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2E49938C" w14:textId="20A69FFB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</w:tcPr>
          <w:p w14:paraId="1D246FBC" w14:textId="7A013F0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3191.049</w:t>
            </w:r>
          </w:p>
        </w:tc>
        <w:tc>
          <w:tcPr>
            <w:tcW w:w="1435" w:type="dxa"/>
          </w:tcPr>
          <w:p w14:paraId="463AF7E9" w14:textId="7AC05C27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4214.905</w:t>
            </w:r>
          </w:p>
        </w:tc>
      </w:tr>
      <w:tr w:rsidR="003708A0" w14:paraId="7D66DA84" w14:textId="77777777" w:rsidTr="003708A0">
        <w:trPr>
          <w:trHeight w:val="300"/>
        </w:trPr>
        <w:tc>
          <w:tcPr>
            <w:tcW w:w="535" w:type="dxa"/>
          </w:tcPr>
          <w:p w14:paraId="7C477690" w14:textId="7DC913F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710" w:type="dxa"/>
          </w:tcPr>
          <w:p w14:paraId="1F5DCA8F" w14:textId="0C535EC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Additional_charges</w:t>
            </w:r>
          </w:p>
        </w:tc>
        <w:tc>
          <w:tcPr>
            <w:tcW w:w="2385" w:type="dxa"/>
          </w:tcPr>
          <w:p w14:paraId="1466B49D" w14:textId="2E99A242" w:rsidR="003708A0" w:rsidRPr="00B143BF" w:rsidRDefault="003708A0" w:rsidP="00AA37AE">
            <w:pPr>
              <w:ind w:firstLine="0"/>
              <w:rPr>
                <w:rFonts w:eastAsia="Calibri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Average amount charged for ancillary services</w:t>
            </w:r>
          </w:p>
        </w:tc>
        <w:tc>
          <w:tcPr>
            <w:tcW w:w="895" w:type="dxa"/>
          </w:tcPr>
          <w:p w14:paraId="06626E3A" w14:textId="17E82472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 w:rsidRPr="00B143BF">
              <w:rPr>
                <w:sz w:val="18"/>
                <w:szCs w:val="18"/>
              </w:rPr>
              <w:t>Q</w:t>
            </w:r>
          </w:p>
        </w:tc>
        <w:tc>
          <w:tcPr>
            <w:tcW w:w="855" w:type="dxa"/>
          </w:tcPr>
          <w:p w14:paraId="58568FE2" w14:textId="3CB97E1A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525" w:type="dxa"/>
          </w:tcPr>
          <w:p w14:paraId="2170856E" w14:textId="7E28E30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17939.4</w:t>
            </w:r>
          </w:p>
        </w:tc>
        <w:tc>
          <w:tcPr>
            <w:tcW w:w="1435" w:type="dxa"/>
          </w:tcPr>
          <w:p w14:paraId="34DB38AC" w14:textId="2A8BC34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17613</w:t>
            </w:r>
          </w:p>
        </w:tc>
      </w:tr>
      <w:tr w:rsidR="003708A0" w14:paraId="289E9596" w14:textId="77777777" w:rsidTr="003708A0">
        <w:trPr>
          <w:trHeight w:val="300"/>
        </w:trPr>
        <w:tc>
          <w:tcPr>
            <w:tcW w:w="535" w:type="dxa"/>
          </w:tcPr>
          <w:p w14:paraId="5BF9D17F" w14:textId="218F2D4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1710" w:type="dxa"/>
          </w:tcPr>
          <w:p w14:paraId="6215EF36" w14:textId="030402C5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Item1</w:t>
            </w:r>
          </w:p>
        </w:tc>
        <w:tc>
          <w:tcPr>
            <w:tcW w:w="2385" w:type="dxa"/>
            <w:vAlign w:val="center"/>
          </w:tcPr>
          <w:p w14:paraId="37B9BD44" w14:textId="7A31B5B8" w:rsidR="003708A0" w:rsidRPr="4FCAC803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Survey responses</w:t>
            </w:r>
          </w:p>
        </w:tc>
        <w:tc>
          <w:tcPr>
            <w:tcW w:w="895" w:type="dxa"/>
          </w:tcPr>
          <w:p w14:paraId="5424573F" w14:textId="05A2C48C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2407AA8D" w14:textId="44B79A8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3B24E82" w14:textId="356261C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35" w:type="dxa"/>
          </w:tcPr>
          <w:p w14:paraId="3695E05D" w14:textId="27A621B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  <w:tr w:rsidR="003708A0" w14:paraId="4D858F31" w14:textId="77777777" w:rsidTr="003708A0">
        <w:trPr>
          <w:trHeight w:val="300"/>
        </w:trPr>
        <w:tc>
          <w:tcPr>
            <w:tcW w:w="535" w:type="dxa"/>
          </w:tcPr>
          <w:p w14:paraId="24632965" w14:textId="0BF9711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710" w:type="dxa"/>
          </w:tcPr>
          <w:p w14:paraId="3BADFF4B" w14:textId="287BFDC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Item2</w:t>
            </w:r>
          </w:p>
        </w:tc>
        <w:tc>
          <w:tcPr>
            <w:tcW w:w="2385" w:type="dxa"/>
          </w:tcPr>
          <w:p w14:paraId="03DB30F4" w14:textId="384DECA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65ADAF81" w14:textId="4BF43488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DDCF8F2" w14:textId="6C0CC7BF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1745555" w14:textId="43E2E0A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35" w:type="dxa"/>
          </w:tcPr>
          <w:p w14:paraId="20560296" w14:textId="60B5BFF8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3708A0" w14:paraId="0FC765D6" w14:textId="77777777" w:rsidTr="003708A0">
        <w:trPr>
          <w:trHeight w:val="300"/>
        </w:trPr>
        <w:tc>
          <w:tcPr>
            <w:tcW w:w="535" w:type="dxa"/>
          </w:tcPr>
          <w:p w14:paraId="2910600D" w14:textId="6ECA78D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1710" w:type="dxa"/>
          </w:tcPr>
          <w:p w14:paraId="5DD19FA7" w14:textId="4425E13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Item3</w:t>
            </w:r>
          </w:p>
        </w:tc>
        <w:tc>
          <w:tcPr>
            <w:tcW w:w="2385" w:type="dxa"/>
          </w:tcPr>
          <w:p w14:paraId="7DC22971" w14:textId="207D03A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6891FD42" w14:textId="1E78C0A6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31D27069" w14:textId="5FED0CC8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08D32077" w14:textId="1E198EF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35" w:type="dxa"/>
          </w:tcPr>
          <w:p w14:paraId="2D4A6AC6" w14:textId="155C497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  <w:tr w:rsidR="003708A0" w14:paraId="1ADA71B1" w14:textId="77777777" w:rsidTr="003708A0">
        <w:trPr>
          <w:trHeight w:val="300"/>
        </w:trPr>
        <w:tc>
          <w:tcPr>
            <w:tcW w:w="535" w:type="dxa"/>
          </w:tcPr>
          <w:p w14:paraId="7B10F6B6" w14:textId="112683C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1710" w:type="dxa"/>
          </w:tcPr>
          <w:p w14:paraId="622D7280" w14:textId="5E0FFEF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Item4</w:t>
            </w:r>
          </w:p>
        </w:tc>
        <w:tc>
          <w:tcPr>
            <w:tcW w:w="2385" w:type="dxa"/>
          </w:tcPr>
          <w:p w14:paraId="35220167" w14:textId="770326D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2FC95329" w14:textId="5DA7F789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36E6DD6E" w14:textId="1FF38059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ACEDB6E" w14:textId="5A8748B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35" w:type="dxa"/>
          </w:tcPr>
          <w:p w14:paraId="2231A963" w14:textId="19D27BC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3708A0" w14:paraId="23E93C6E" w14:textId="77777777" w:rsidTr="003708A0">
        <w:trPr>
          <w:trHeight w:val="300"/>
        </w:trPr>
        <w:tc>
          <w:tcPr>
            <w:tcW w:w="535" w:type="dxa"/>
          </w:tcPr>
          <w:p w14:paraId="1D179987" w14:textId="0C21DDA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1710" w:type="dxa"/>
          </w:tcPr>
          <w:p w14:paraId="0393ED39" w14:textId="01F001C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Item5</w:t>
            </w:r>
          </w:p>
        </w:tc>
        <w:tc>
          <w:tcPr>
            <w:tcW w:w="2385" w:type="dxa"/>
          </w:tcPr>
          <w:p w14:paraId="3F7584C5" w14:textId="4EF4FC6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1C22DC0D" w14:textId="3EBB14C6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0F331786" w14:textId="2FE5567F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532B2D9E" w14:textId="54B85676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35" w:type="dxa"/>
          </w:tcPr>
          <w:p w14:paraId="6D59D1B1" w14:textId="69D55CBE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3708A0" w14:paraId="138C1D56" w14:textId="77777777" w:rsidTr="003708A0">
        <w:trPr>
          <w:trHeight w:val="300"/>
        </w:trPr>
        <w:tc>
          <w:tcPr>
            <w:tcW w:w="535" w:type="dxa"/>
          </w:tcPr>
          <w:p w14:paraId="55581D67" w14:textId="74711501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710" w:type="dxa"/>
          </w:tcPr>
          <w:p w14:paraId="481E001E" w14:textId="1866357B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Item6</w:t>
            </w:r>
          </w:p>
        </w:tc>
        <w:tc>
          <w:tcPr>
            <w:tcW w:w="2385" w:type="dxa"/>
          </w:tcPr>
          <w:p w14:paraId="054546AC" w14:textId="2783418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4B5FA876" w14:textId="143AD9A8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3DBDD3EF" w14:textId="46682F3E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61FD7519" w14:textId="414A1152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35" w:type="dxa"/>
          </w:tcPr>
          <w:p w14:paraId="5666CED2" w14:textId="59AAF999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3708A0" w14:paraId="73BB5787" w14:textId="77777777" w:rsidTr="003708A0">
        <w:trPr>
          <w:trHeight w:val="300"/>
        </w:trPr>
        <w:tc>
          <w:tcPr>
            <w:tcW w:w="535" w:type="dxa"/>
          </w:tcPr>
          <w:p w14:paraId="5B915788" w14:textId="6B0C435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710" w:type="dxa"/>
          </w:tcPr>
          <w:p w14:paraId="786D6EEE" w14:textId="0B170C23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Item7</w:t>
            </w:r>
          </w:p>
        </w:tc>
        <w:tc>
          <w:tcPr>
            <w:tcW w:w="2385" w:type="dxa"/>
          </w:tcPr>
          <w:p w14:paraId="4CF85C01" w14:textId="717495A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77BD1132" w14:textId="51A05881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B2D804E" w14:textId="7F961599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470E3746" w14:textId="4F223990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35" w:type="dxa"/>
          </w:tcPr>
          <w:p w14:paraId="3E821BF1" w14:textId="3A061E4D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  <w:tr w:rsidR="003708A0" w14:paraId="086B67D1" w14:textId="77777777" w:rsidTr="003708A0">
        <w:trPr>
          <w:trHeight w:val="300"/>
        </w:trPr>
        <w:tc>
          <w:tcPr>
            <w:tcW w:w="535" w:type="dxa"/>
          </w:tcPr>
          <w:p w14:paraId="057837AB" w14:textId="69509CD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4FCAC803">
              <w:rPr>
                <w:rFonts w:eastAsia="Calibr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710" w:type="dxa"/>
          </w:tcPr>
          <w:p w14:paraId="1AA0A88C" w14:textId="712F07B4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Item8</w:t>
            </w:r>
          </w:p>
        </w:tc>
        <w:tc>
          <w:tcPr>
            <w:tcW w:w="2385" w:type="dxa"/>
          </w:tcPr>
          <w:p w14:paraId="0994E8E8" w14:textId="209F074F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895" w:type="dxa"/>
          </w:tcPr>
          <w:p w14:paraId="243E1ED4" w14:textId="5B5EA683" w:rsidR="003708A0" w:rsidRPr="00B143BF" w:rsidRDefault="003708A0" w:rsidP="00AA37A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5" w:type="dxa"/>
          </w:tcPr>
          <w:p w14:paraId="7CDB5179" w14:textId="736F934F" w:rsidR="003708A0" w:rsidRPr="00B143BF" w:rsidRDefault="0074145C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5" w:type="dxa"/>
          </w:tcPr>
          <w:p w14:paraId="35496298" w14:textId="5673717C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35" w:type="dxa"/>
          </w:tcPr>
          <w:p w14:paraId="01FD51B3" w14:textId="29BDE45A" w:rsidR="003708A0" w:rsidRPr="00B143BF" w:rsidRDefault="003708A0" w:rsidP="00AA37AE">
            <w:pPr>
              <w:ind w:firstLine="0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B143BF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280BCB33" w14:textId="77777777" w:rsidR="00D12632" w:rsidRDefault="00D12632" w:rsidP="00AC4286">
      <w:pPr>
        <w:ind w:firstLine="0"/>
        <w:rPr>
          <w:i/>
          <w:iCs/>
        </w:rPr>
      </w:pPr>
    </w:p>
    <w:p w14:paraId="3092C390" w14:textId="77777777" w:rsidR="00BB2C40" w:rsidRDefault="00BB2C40">
      <w:pPr>
        <w:rPr>
          <w:b/>
        </w:rPr>
      </w:pPr>
      <w:r>
        <w:br w:type="page"/>
      </w:r>
    </w:p>
    <w:p w14:paraId="62DF2C45" w14:textId="3C6CAF6D" w:rsidR="58DC32E9" w:rsidRDefault="58DC32E9" w:rsidP="0046404F">
      <w:pPr>
        <w:pStyle w:val="Heading1"/>
      </w:pPr>
      <w:r>
        <w:lastRenderedPageBreak/>
        <w:t>Part II. Data-</w:t>
      </w:r>
      <w:r w:rsidRPr="0046404F">
        <w:t>Cleaning</w:t>
      </w:r>
      <w:r>
        <w:t xml:space="preserve"> Plan</w:t>
      </w:r>
    </w:p>
    <w:p w14:paraId="4A4CCDB2" w14:textId="04CFE15C" w:rsidR="365A0DA8" w:rsidRDefault="00E87371" w:rsidP="00460D58">
      <w:pPr>
        <w:pStyle w:val="Heading2"/>
      </w:pPr>
      <w:r>
        <w:t>C</w:t>
      </w:r>
      <w:r w:rsidR="005F1709">
        <w:t>1</w:t>
      </w:r>
      <w:r w:rsidR="001D6E52">
        <w:t>/C2</w:t>
      </w:r>
      <w:r>
        <w:t xml:space="preserve">. </w:t>
      </w:r>
      <w:r w:rsidR="005F223E">
        <w:t>Discussion</w:t>
      </w:r>
      <w:r>
        <w:t xml:space="preserve"> </w:t>
      </w:r>
      <w:r w:rsidR="001D6E52">
        <w:t>and Justification of Detection Methods</w:t>
      </w:r>
    </w:p>
    <w:p w14:paraId="27688D45" w14:textId="181FD8BE" w:rsidR="00460D58" w:rsidRDefault="00CE0165" w:rsidP="00CE0165">
      <w:pPr>
        <w:pStyle w:val="Heading3"/>
      </w:pPr>
      <w:r>
        <w:t>Duplicates</w:t>
      </w:r>
    </w:p>
    <w:p w14:paraId="058FD956" w14:textId="4095F315" w:rsidR="00FE781C" w:rsidRDefault="00BB2C40" w:rsidP="00FE781C">
      <w:pPr>
        <w:rPr>
          <w:ins w:id="1" w:author="Douglas Haunsperger" w:date="2023-09-05T03:28:00Z"/>
        </w:rPr>
      </w:pPr>
      <w:r>
        <w:t>I</w:t>
      </w:r>
      <w:r w:rsidR="00493634">
        <w:t xml:space="preserve"> will use</w:t>
      </w:r>
      <w:r w:rsidR="00FE781C">
        <w:t xml:space="preserve"> the methods d</w:t>
      </w:r>
      <w:r w:rsidR="00077A91">
        <w:t xml:space="preserve">escribed by Dr. Middleton in the course video on detecting duplicates, </w:t>
      </w:r>
      <w:r w:rsidR="00D807E0">
        <w:t xml:space="preserve">namely using </w:t>
      </w:r>
      <w:r w:rsidR="00855E82" w:rsidRPr="00D44CD6">
        <w:rPr>
          <w:rStyle w:val="CodeChar"/>
        </w:rPr>
        <w:t>value_counts()</w:t>
      </w:r>
      <w:r w:rsidR="00855E82">
        <w:t xml:space="preserve"> on the Series returned by the </w:t>
      </w:r>
      <w:r w:rsidR="00855E82" w:rsidRPr="00D44CD6">
        <w:rPr>
          <w:rStyle w:val="CodeChar"/>
        </w:rPr>
        <w:t>duplicated()</w:t>
      </w:r>
      <w:r w:rsidR="00855E82">
        <w:t xml:space="preserve"> method. </w:t>
      </w:r>
      <w:r w:rsidR="00194408">
        <w:t xml:space="preserve">Any </w:t>
      </w:r>
      <w:r w:rsidR="00194408" w:rsidRPr="00D44CD6">
        <w:rPr>
          <w:rStyle w:val="CodeChar"/>
        </w:rPr>
        <w:t>True</w:t>
      </w:r>
      <w:r w:rsidR="00194408">
        <w:t xml:space="preserve"> results </w:t>
      </w:r>
      <w:r w:rsidR="0029783B">
        <w:t xml:space="preserve">will indicate an entirely duplicated row of data. </w:t>
      </w:r>
      <w:r>
        <w:t>I</w:t>
      </w:r>
      <w:r w:rsidR="0029783B">
        <w:t xml:space="preserve"> will also drill down </w:t>
      </w:r>
      <w:r w:rsidR="009C5934">
        <w:t xml:space="preserve">with the </w:t>
      </w:r>
      <w:r w:rsidR="009C5934" w:rsidRPr="00D44CD6">
        <w:rPr>
          <w:rStyle w:val="CodeChar"/>
        </w:rPr>
        <w:t>subset</w:t>
      </w:r>
      <w:r w:rsidR="009C5934">
        <w:t xml:space="preserve"> </w:t>
      </w:r>
      <w:r w:rsidR="00D44CD6">
        <w:t xml:space="preserve">parameter </w:t>
      </w:r>
      <w:r w:rsidR="0029783B">
        <w:t xml:space="preserve">and see if any </w:t>
      </w:r>
      <w:r w:rsidR="001551F8" w:rsidRPr="00D44CD6">
        <w:rPr>
          <w:rStyle w:val="CodeChar"/>
        </w:rPr>
        <w:t>Customer_id</w:t>
      </w:r>
      <w:r w:rsidR="001551F8">
        <w:t>s are duplicated, but with different observations.</w:t>
      </w:r>
      <w:r w:rsidR="00D964B4">
        <w:t xml:space="preserve"> </w:t>
      </w:r>
    </w:p>
    <w:p w14:paraId="39132CAA" w14:textId="5715922D" w:rsidR="0006421C" w:rsidRPr="002B72AE" w:rsidRDefault="0059363D" w:rsidP="00FE781C">
      <w:ins w:id="2" w:author="Douglas Haunsperger" w:date="2023-09-05T03:28:00Z">
        <w:r>
          <w:t xml:space="preserve">Duplicate </w:t>
        </w:r>
      </w:ins>
      <w:ins w:id="3" w:author="Douglas Haunsperger" w:date="2023-09-05T03:29:00Z">
        <w:r>
          <w:t xml:space="preserve">data can bias </w:t>
        </w:r>
        <w:proofErr w:type="gramStart"/>
        <w:r>
          <w:t>analysis,</w:t>
        </w:r>
        <w:proofErr w:type="gramEnd"/>
        <w:r>
          <w:t xml:space="preserve"> therefore it is necessary to remove</w:t>
        </w:r>
        <w:r w:rsidR="005545A5">
          <w:t xml:space="preserve"> them.</w:t>
        </w:r>
      </w:ins>
      <w:ins w:id="4" w:author="Douglas Haunsperger" w:date="2023-09-05T03:30:00Z">
        <w:r w:rsidR="002B72AE">
          <w:t xml:space="preserve"> (Middleton, n.d., </w:t>
        </w:r>
        <w:r w:rsidR="002B72AE">
          <w:rPr>
            <w:i/>
            <w:iCs/>
          </w:rPr>
          <w:t>Duplicates</w:t>
        </w:r>
        <w:r w:rsidR="002B72AE">
          <w:t>)</w:t>
        </w:r>
      </w:ins>
    </w:p>
    <w:p w14:paraId="5EEE32D4" w14:textId="4FBCCDE2" w:rsidR="004D1471" w:rsidRDefault="004D1471" w:rsidP="004D1471">
      <w:pPr>
        <w:pStyle w:val="Heading3"/>
      </w:pPr>
      <w:r>
        <w:t>Missing Values</w:t>
      </w:r>
    </w:p>
    <w:p w14:paraId="2926A2CC" w14:textId="2241AB6B" w:rsidR="002274A5" w:rsidRDefault="00431FA7" w:rsidP="00C365BF">
      <w:pPr>
        <w:rPr>
          <w:ins w:id="5" w:author="Douglas Haunsperger" w:date="2023-09-05T03:08:00Z"/>
          <w:rFonts w:eastAsia="Consolas"/>
        </w:rPr>
      </w:pPr>
      <w:r>
        <w:t>T</w:t>
      </w:r>
      <w:r w:rsidR="00C365BF">
        <w:t xml:space="preserve">he </w:t>
      </w:r>
      <w:r w:rsidR="00C365BF" w:rsidRPr="00F026BF">
        <w:rPr>
          <w:rStyle w:val="CodeChar"/>
        </w:rPr>
        <w:t>info()</w:t>
      </w:r>
      <w:r w:rsidR="00C365BF">
        <w:t xml:space="preserve"> </w:t>
      </w:r>
      <w:r w:rsidR="00DE6C14">
        <w:t xml:space="preserve">method that </w:t>
      </w:r>
      <w:r w:rsidR="00BB2C40">
        <w:t>I</w:t>
      </w:r>
      <w:r w:rsidR="00DE6C14">
        <w:t xml:space="preserve"> used to show the column names in section B</w:t>
      </w:r>
      <w:r>
        <w:t xml:space="preserve"> also </w:t>
      </w:r>
      <w:r w:rsidR="00BB2C40">
        <w:t>produced</w:t>
      </w:r>
      <w:r>
        <w:t xml:space="preserve"> non-null counts for each column</w:t>
      </w:r>
      <w:r w:rsidR="0059482B">
        <w:t xml:space="preserve">. These values can simply be subtracted from </w:t>
      </w:r>
      <w:r w:rsidR="00122AB4">
        <w:t>the total number of records (</w:t>
      </w:r>
      <w:r w:rsidR="0059482B">
        <w:t>10,000</w:t>
      </w:r>
      <w:r w:rsidR="00122AB4">
        <w:t xml:space="preserve">) to give the number of missing values for each column. </w:t>
      </w:r>
      <w:r w:rsidR="002274A5">
        <w:t xml:space="preserve">Alternately, </w:t>
      </w:r>
      <w:r w:rsidR="00BB2C40">
        <w:t>one could</w:t>
      </w:r>
      <w:r w:rsidR="002274A5">
        <w:t xml:space="preserve"> </w:t>
      </w:r>
      <w:r w:rsidR="008F4344">
        <w:t xml:space="preserve">count the nulls with </w:t>
      </w:r>
      <w:proofErr w:type="spellStart"/>
      <w:r w:rsidR="008F4344" w:rsidRPr="008F4344">
        <w:rPr>
          <w:rStyle w:val="CodeChar"/>
        </w:rPr>
        <w:t>df.isnull</w:t>
      </w:r>
      <w:proofErr w:type="spellEnd"/>
      <w:r w:rsidR="008F4344" w:rsidRPr="008F4344">
        <w:rPr>
          <w:rStyle w:val="CodeChar"/>
        </w:rPr>
        <w:t>().sum()</w:t>
      </w:r>
      <w:r w:rsidR="008F4344" w:rsidRPr="008F4344">
        <w:rPr>
          <w:rFonts w:eastAsia="Consolas"/>
        </w:rPr>
        <w:t>.</w:t>
      </w:r>
      <w:ins w:id="6" w:author="Douglas Haunsperger" w:date="2023-09-05T03:13:00Z">
        <w:r w:rsidR="000A31A9">
          <w:rPr>
            <w:rFonts w:eastAsia="Consolas"/>
          </w:rPr>
          <w:t xml:space="preserve"> I also </w:t>
        </w:r>
        <w:r w:rsidR="003A5A79">
          <w:rPr>
            <w:rFonts w:eastAsia="Consolas"/>
          </w:rPr>
          <w:t xml:space="preserve">visualize the </w:t>
        </w:r>
      </w:ins>
      <w:ins w:id="7" w:author="Douglas Haunsperger" w:date="2023-09-05T03:14:00Z">
        <w:r w:rsidR="003A5A79">
          <w:rPr>
            <w:rFonts w:eastAsia="Consolas"/>
          </w:rPr>
          <w:t xml:space="preserve">“missingness” of the data using the </w:t>
        </w:r>
        <w:proofErr w:type="spellStart"/>
        <w:r w:rsidR="003A5A79" w:rsidRPr="003A5A79">
          <w:rPr>
            <w:rStyle w:val="CodeChar"/>
            <w:rFonts w:eastAsia="Consolas"/>
            <w:rPrChange w:id="8" w:author="Douglas Haunsperger" w:date="2023-09-05T03:14:00Z">
              <w:rPr>
                <w:rFonts w:eastAsia="Consolas"/>
              </w:rPr>
            </w:rPrChange>
          </w:rPr>
          <w:t>missingno</w:t>
        </w:r>
        <w:proofErr w:type="spellEnd"/>
        <w:r w:rsidR="003A5A79">
          <w:rPr>
            <w:rFonts w:eastAsia="Consolas"/>
          </w:rPr>
          <w:t xml:space="preserve"> package. </w:t>
        </w:r>
      </w:ins>
    </w:p>
    <w:p w14:paraId="5E260D57" w14:textId="7DFB28E6" w:rsidR="006D14EB" w:rsidRDefault="001D61AD" w:rsidP="00C365BF">
      <w:pPr>
        <w:rPr>
          <w:ins w:id="9" w:author="Douglas Haunsperger" w:date="2023-09-05T03:22:00Z"/>
          <w:rFonts w:eastAsia="Consolas"/>
        </w:rPr>
      </w:pPr>
      <w:ins w:id="10" w:author="Douglas Haunsperger" w:date="2023-09-05T03:17:00Z">
        <w:r>
          <w:rPr>
            <w:rFonts w:eastAsia="Consolas"/>
          </w:rPr>
          <w:t xml:space="preserve">Data scientist </w:t>
        </w:r>
      </w:ins>
      <w:ins w:id="11" w:author="Douglas Haunsperger" w:date="2023-09-05T03:16:00Z">
        <w:r w:rsidR="00BA3422">
          <w:rPr>
            <w:rFonts w:eastAsia="Consolas"/>
          </w:rPr>
          <w:t>Nasima Tamboli</w:t>
        </w:r>
      </w:ins>
      <w:ins w:id="12" w:author="Douglas Haunsperger" w:date="2023-09-05T03:08:00Z">
        <w:r w:rsidR="006D14EB">
          <w:rPr>
            <w:rFonts w:eastAsia="Consolas"/>
          </w:rPr>
          <w:t xml:space="preserve"> </w:t>
        </w:r>
      </w:ins>
      <w:ins w:id="13" w:author="Douglas Haunsperger" w:date="2023-09-05T03:17:00Z">
        <w:r>
          <w:rPr>
            <w:rFonts w:eastAsia="Consolas"/>
          </w:rPr>
          <w:t xml:space="preserve">gives </w:t>
        </w:r>
        <w:r w:rsidR="001610ED">
          <w:rPr>
            <w:rFonts w:eastAsia="Consolas"/>
          </w:rPr>
          <w:t xml:space="preserve">three </w:t>
        </w:r>
      </w:ins>
      <w:ins w:id="14" w:author="Douglas Haunsperger" w:date="2023-09-05T03:08:00Z">
        <w:r w:rsidR="006D14EB">
          <w:rPr>
            <w:rFonts w:eastAsia="Consolas"/>
          </w:rPr>
          <w:t>reason</w:t>
        </w:r>
      </w:ins>
      <w:ins w:id="15" w:author="Douglas Haunsperger" w:date="2023-09-05T03:17:00Z">
        <w:r w:rsidR="001610ED">
          <w:rPr>
            <w:rFonts w:eastAsia="Consolas"/>
          </w:rPr>
          <w:t>s</w:t>
        </w:r>
      </w:ins>
      <w:ins w:id="16" w:author="Douglas Haunsperger" w:date="2023-09-05T03:08:00Z">
        <w:r w:rsidR="006D14EB">
          <w:rPr>
            <w:rFonts w:eastAsia="Consolas"/>
          </w:rPr>
          <w:t xml:space="preserve"> </w:t>
        </w:r>
      </w:ins>
      <w:ins w:id="17" w:author="Douglas Haunsperger" w:date="2023-09-05T03:18:00Z">
        <w:r w:rsidR="001610ED">
          <w:rPr>
            <w:rFonts w:eastAsia="Consolas"/>
          </w:rPr>
          <w:t xml:space="preserve">why it is important to </w:t>
        </w:r>
      </w:ins>
      <w:ins w:id="18" w:author="Douglas Haunsperger" w:date="2023-09-05T03:08:00Z">
        <w:r w:rsidR="006D14EB">
          <w:rPr>
            <w:rFonts w:eastAsia="Consolas"/>
          </w:rPr>
          <w:t>detect</w:t>
        </w:r>
      </w:ins>
      <w:ins w:id="19" w:author="Douglas Haunsperger" w:date="2023-09-05T03:18:00Z">
        <w:r w:rsidR="001610ED">
          <w:rPr>
            <w:rFonts w:eastAsia="Consolas"/>
          </w:rPr>
          <w:t xml:space="preserve"> and treat</w:t>
        </w:r>
      </w:ins>
      <w:ins w:id="20" w:author="Douglas Haunsperger" w:date="2023-09-05T03:08:00Z">
        <w:r w:rsidR="006D14EB">
          <w:rPr>
            <w:rFonts w:eastAsia="Consolas"/>
          </w:rPr>
          <w:t xml:space="preserve"> missing values</w:t>
        </w:r>
      </w:ins>
      <w:ins w:id="21" w:author="Douglas Haunsperger" w:date="2023-09-05T03:17:00Z">
        <w:r w:rsidR="001610ED">
          <w:rPr>
            <w:rFonts w:eastAsia="Consolas"/>
          </w:rPr>
          <w:t>:</w:t>
        </w:r>
      </w:ins>
    </w:p>
    <w:p w14:paraId="528D3EDA" w14:textId="77777777" w:rsidR="00601CB3" w:rsidRDefault="00601CB3" w:rsidP="00C365BF">
      <w:pPr>
        <w:rPr>
          <w:ins w:id="22" w:author="Douglas Haunsperger" w:date="2023-09-05T03:19:00Z"/>
          <w:rFonts w:eastAsia="Consolas"/>
        </w:rPr>
      </w:pPr>
    </w:p>
    <w:p w14:paraId="7295D91E" w14:textId="25ACD5D3" w:rsidR="00372AD6" w:rsidRPr="00372AD6" w:rsidRDefault="00372AD6">
      <w:pPr>
        <w:pStyle w:val="ListParagraph"/>
        <w:numPr>
          <w:ilvl w:val="0"/>
          <w:numId w:val="3"/>
        </w:numPr>
        <w:rPr>
          <w:ins w:id="23" w:author="Douglas Haunsperger" w:date="2023-09-05T03:19:00Z"/>
          <w:rFonts w:eastAsia="Consolas"/>
        </w:rPr>
        <w:pPrChange w:id="24" w:author="Douglas Haunsperger" w:date="2023-09-05T03:19:00Z">
          <w:pPr/>
        </w:pPrChange>
      </w:pPr>
      <w:ins w:id="25" w:author="Douglas Haunsperger" w:date="2023-09-05T03:19:00Z">
        <w:r w:rsidRPr="00372AD6">
          <w:rPr>
            <w:rFonts w:eastAsia="Consolas"/>
          </w:rPr>
          <w:t>Many machine learning algorithms fail if the dataset contains missing values. However, algorithms like K-nearest and Naive Bayes support data with missing values.</w:t>
        </w:r>
      </w:ins>
    </w:p>
    <w:p w14:paraId="79B75945" w14:textId="77777777" w:rsidR="00372AD6" w:rsidRPr="00372AD6" w:rsidRDefault="00372AD6">
      <w:pPr>
        <w:pStyle w:val="ListParagraph"/>
        <w:numPr>
          <w:ilvl w:val="0"/>
          <w:numId w:val="3"/>
        </w:numPr>
        <w:rPr>
          <w:ins w:id="26" w:author="Douglas Haunsperger" w:date="2023-09-05T03:19:00Z"/>
          <w:rFonts w:eastAsia="Consolas"/>
        </w:rPr>
        <w:pPrChange w:id="27" w:author="Douglas Haunsperger" w:date="2023-09-05T03:19:00Z">
          <w:pPr/>
        </w:pPrChange>
      </w:pPr>
      <w:ins w:id="28" w:author="Douglas Haunsperger" w:date="2023-09-05T03:19:00Z">
        <w:r w:rsidRPr="00372AD6">
          <w:rPr>
            <w:rFonts w:eastAsia="Consolas"/>
          </w:rPr>
          <w:lastRenderedPageBreak/>
          <w:t>You may end up building a biased machine learning model, leading to incorrect results if the missing values are not handled properly.</w:t>
        </w:r>
      </w:ins>
    </w:p>
    <w:p w14:paraId="758668CA" w14:textId="6F9CD1F5" w:rsidR="00372AD6" w:rsidRPr="004B6385" w:rsidRDefault="00372AD6" w:rsidP="00372AD6">
      <w:pPr>
        <w:pStyle w:val="ListParagraph"/>
        <w:numPr>
          <w:ilvl w:val="0"/>
          <w:numId w:val="3"/>
        </w:numPr>
        <w:rPr>
          <w:ins w:id="29" w:author="Douglas Haunsperger" w:date="2023-09-05T03:23:00Z"/>
          <w:rPrChange w:id="30" w:author="Douglas Haunsperger" w:date="2023-09-05T03:23:00Z">
            <w:rPr>
              <w:ins w:id="31" w:author="Douglas Haunsperger" w:date="2023-09-05T03:23:00Z"/>
              <w:rFonts w:eastAsia="Consolas"/>
            </w:rPr>
          </w:rPrChange>
        </w:rPr>
      </w:pPr>
      <w:ins w:id="32" w:author="Douglas Haunsperger" w:date="2023-09-05T03:19:00Z">
        <w:r w:rsidRPr="00372AD6">
          <w:rPr>
            <w:rFonts w:eastAsia="Consolas"/>
          </w:rPr>
          <w:t>Missing data can lead to a lack of precision in the statistical analysis.</w:t>
        </w:r>
      </w:ins>
      <w:ins w:id="33" w:author="Douglas Haunsperger" w:date="2023-09-05T03:21:00Z">
        <w:r w:rsidR="0091195B">
          <w:rPr>
            <w:rFonts w:eastAsia="Consolas"/>
          </w:rPr>
          <w:t xml:space="preserve"> (Tamboli, 2019)</w:t>
        </w:r>
      </w:ins>
    </w:p>
    <w:p w14:paraId="17E666A7" w14:textId="121590E1" w:rsidR="004B6385" w:rsidRDefault="005B60CE" w:rsidP="004B6385">
      <w:ins w:id="34" w:author="Douglas Haunsperger" w:date="2023-09-05T03:23:00Z">
        <w:r>
          <w:t>Missingness visualizations can be u</w:t>
        </w:r>
      </w:ins>
      <w:ins w:id="35" w:author="Douglas Haunsperger" w:date="2023-09-05T03:24:00Z">
        <w:r>
          <w:t>seful to detect patterns in the missingness</w:t>
        </w:r>
        <w:r w:rsidR="003212C3">
          <w:t xml:space="preserve">, that is, to discover whether the missing data is </w:t>
        </w:r>
        <w:r w:rsidR="00794189">
          <w:t xml:space="preserve">Missing Not At Random (MNAR), Missing </w:t>
        </w:r>
      </w:ins>
      <w:ins w:id="36" w:author="Douglas Haunsperger" w:date="2023-09-05T03:25:00Z">
        <w:r w:rsidR="00C070CE">
          <w:t>A</w:t>
        </w:r>
      </w:ins>
      <w:ins w:id="37" w:author="Douglas Haunsperger" w:date="2023-09-05T03:24:00Z">
        <w:r w:rsidR="00794189">
          <w:t>t Random (MAR)</w:t>
        </w:r>
      </w:ins>
      <w:ins w:id="38" w:author="Douglas Haunsperger" w:date="2023-09-05T03:25:00Z">
        <w:r w:rsidR="00794189">
          <w:t xml:space="preserve">, or Missing Completely </w:t>
        </w:r>
        <w:r w:rsidR="00C070CE">
          <w:t>A</w:t>
        </w:r>
        <w:r w:rsidR="00794189">
          <w:t>t Random (MCAR)</w:t>
        </w:r>
      </w:ins>
      <w:ins w:id="39" w:author="Douglas Haunsperger" w:date="2023-09-05T03:28:00Z">
        <w:r w:rsidR="0006421C">
          <w:t xml:space="preserve"> (</w:t>
        </w:r>
        <w:proofErr w:type="spellStart"/>
        <w:r w:rsidR="0006421C">
          <w:t>Donthi</w:t>
        </w:r>
        <w:proofErr w:type="spellEnd"/>
        <w:r w:rsidR="0006421C">
          <w:t>, n.d.)</w:t>
        </w:r>
      </w:ins>
      <w:ins w:id="40" w:author="Douglas Haunsperger" w:date="2023-09-05T03:25:00Z">
        <w:r w:rsidR="00794189">
          <w:t>.</w:t>
        </w:r>
      </w:ins>
    </w:p>
    <w:p w14:paraId="67978D1E" w14:textId="31220924" w:rsidR="00126F3D" w:rsidRDefault="00126F3D" w:rsidP="00126F3D">
      <w:pPr>
        <w:pStyle w:val="Heading3"/>
      </w:pPr>
      <w:r>
        <w:t>Outliers</w:t>
      </w:r>
    </w:p>
    <w:p w14:paraId="3C45ED17" w14:textId="44A237A8" w:rsidR="00E54288" w:rsidRDefault="00704054" w:rsidP="001D6E52">
      <w:pPr>
        <w:rPr>
          <w:ins w:id="41" w:author="Douglas Haunsperger" w:date="2023-09-05T03:06:00Z"/>
          <w:rFonts w:eastAsia="Consolas"/>
        </w:rPr>
      </w:pPr>
      <w:r>
        <w:t xml:space="preserve">To detect outliers, </w:t>
      </w:r>
      <w:r w:rsidR="00BB2C40">
        <w:t>I</w:t>
      </w:r>
      <w:r>
        <w:t xml:space="preserve"> consider only the non-geographic </w:t>
      </w:r>
      <w:r w:rsidR="00974A3D">
        <w:t>quantitative</w:t>
      </w:r>
      <w:r>
        <w:t xml:space="preserve"> </w:t>
      </w:r>
      <w:r w:rsidR="00974A3D">
        <w:t xml:space="preserve">variables: </w:t>
      </w:r>
      <w:r w:rsidR="00974A3D" w:rsidRPr="00974A3D">
        <w:rPr>
          <w:rStyle w:val="CodeChar"/>
        </w:rPr>
        <w:t>'Population', 'Children', 'Age', 'Income', 'VitD_levels', 'Doc_visits', 'Full_meals_eaten', 'VitD_supp', 'Initial_days', 'TotalCharge'</w:t>
      </w:r>
      <w:r w:rsidR="00974A3D" w:rsidRPr="00974A3D">
        <w:t>,</w:t>
      </w:r>
      <w:r w:rsidR="00974A3D">
        <w:t xml:space="preserve"> and</w:t>
      </w:r>
      <w:r w:rsidR="00974A3D" w:rsidRPr="00974A3D">
        <w:t xml:space="preserve"> </w:t>
      </w:r>
      <w:r w:rsidR="00974A3D" w:rsidRPr="00974A3D">
        <w:rPr>
          <w:rStyle w:val="CodeChar"/>
        </w:rPr>
        <w:t>'Additional_charges'</w:t>
      </w:r>
      <w:r w:rsidR="00974A3D" w:rsidRPr="003A2F13">
        <w:rPr>
          <w:rFonts w:eastAsia="Consolas"/>
        </w:rPr>
        <w:t xml:space="preserve">. </w:t>
      </w:r>
      <w:r w:rsidR="00BB2C40">
        <w:rPr>
          <w:rFonts w:eastAsia="Consolas"/>
        </w:rPr>
        <w:t>I</w:t>
      </w:r>
      <w:r w:rsidR="003A2F13">
        <w:rPr>
          <w:rFonts w:eastAsia="Consolas"/>
        </w:rPr>
        <w:t xml:space="preserve"> look at histograms and box plots for each variable</w:t>
      </w:r>
      <w:r w:rsidR="00F40576">
        <w:rPr>
          <w:rFonts w:eastAsia="Consolas"/>
        </w:rPr>
        <w:t xml:space="preserve"> using the </w:t>
      </w:r>
      <w:r w:rsidR="00F40576" w:rsidRPr="00F40576">
        <w:rPr>
          <w:rStyle w:val="CodeChar"/>
        </w:rPr>
        <w:t>seaborn</w:t>
      </w:r>
      <w:r w:rsidR="00F40576" w:rsidRPr="00F40576">
        <w:rPr>
          <w:rFonts w:eastAsia="Consolas"/>
        </w:rPr>
        <w:t xml:space="preserve"> </w:t>
      </w:r>
      <w:r w:rsidR="00F40576">
        <w:rPr>
          <w:rFonts w:eastAsia="Consolas"/>
        </w:rPr>
        <w:t>package</w:t>
      </w:r>
      <w:r w:rsidR="00035CD4">
        <w:rPr>
          <w:rFonts w:eastAsia="Consolas"/>
        </w:rPr>
        <w:t xml:space="preserve"> (Middleton</w:t>
      </w:r>
      <w:ins w:id="42" w:author="Douglas Haunsperger" w:date="2023-09-05T03:08:00Z">
        <w:r w:rsidR="001D47AC">
          <w:rPr>
            <w:rFonts w:eastAsia="Consolas"/>
          </w:rPr>
          <w:t xml:space="preserve">, </w:t>
        </w:r>
      </w:ins>
      <w:ins w:id="43" w:author="Douglas Haunsperger" w:date="2023-09-05T03:09:00Z">
        <w:r w:rsidR="001D47AC">
          <w:rPr>
            <w:rFonts w:eastAsia="Consolas"/>
          </w:rPr>
          <w:t xml:space="preserve">n.d., </w:t>
        </w:r>
        <w:r w:rsidR="001D47AC">
          <w:rPr>
            <w:rFonts w:eastAsia="Consolas"/>
            <w:i/>
            <w:iCs/>
          </w:rPr>
          <w:t>Outliers</w:t>
        </w:r>
      </w:ins>
      <w:r w:rsidR="00035CD4">
        <w:rPr>
          <w:rFonts w:eastAsia="Consolas"/>
        </w:rPr>
        <w:t>)</w:t>
      </w:r>
      <w:r w:rsidR="00F40576">
        <w:rPr>
          <w:rFonts w:eastAsia="Consolas"/>
        </w:rPr>
        <w:t>.</w:t>
      </w:r>
      <w:r w:rsidR="001D6E52">
        <w:rPr>
          <w:rFonts w:eastAsia="Consolas"/>
        </w:rPr>
        <w:t xml:space="preserve"> </w:t>
      </w:r>
    </w:p>
    <w:p w14:paraId="0CBC9596" w14:textId="658DE5C8" w:rsidR="00126F3D" w:rsidRDefault="00BB2C40" w:rsidP="001D6E52">
      <w:pPr>
        <w:rPr>
          <w:rFonts w:eastAsia="Consolas"/>
        </w:rPr>
      </w:pPr>
      <w:del w:id="44" w:author="Douglas Haunsperger" w:date="2023-09-05T03:06:00Z">
        <w:r w:rsidDel="00E54288">
          <w:rPr>
            <w:rFonts w:eastAsia="Consolas"/>
          </w:rPr>
          <w:delText>I</w:delText>
        </w:r>
        <w:r w:rsidR="001D6E52" w:rsidDel="00E54288">
          <w:rPr>
            <w:rFonts w:eastAsia="Consolas"/>
          </w:rPr>
          <w:delText xml:space="preserve"> could also use Z-scores, but </w:delText>
        </w:r>
      </w:del>
      <w:ins w:id="45" w:author="Douglas Haunsperger" w:date="2023-09-05T03:06:00Z">
        <w:r w:rsidR="00DE3909">
          <w:rPr>
            <w:rFonts w:eastAsia="Consolas"/>
          </w:rPr>
          <w:t xml:space="preserve">I chose to use </w:t>
        </w:r>
      </w:ins>
      <w:del w:id="46" w:author="Douglas Haunsperger" w:date="2023-09-05T03:06:00Z">
        <w:r w:rsidR="001D6E52" w:rsidDel="00DE3909">
          <w:rPr>
            <w:rFonts w:eastAsia="Consolas"/>
          </w:rPr>
          <w:delText xml:space="preserve">the </w:delText>
        </w:r>
      </w:del>
      <w:r w:rsidR="001D6E52">
        <w:rPr>
          <w:rFonts w:eastAsia="Consolas"/>
        </w:rPr>
        <w:t xml:space="preserve">visualizations </w:t>
      </w:r>
      <w:ins w:id="47" w:author="Douglas Haunsperger" w:date="2023-09-05T03:07:00Z">
        <w:r w:rsidR="00E54288">
          <w:rPr>
            <w:rFonts w:eastAsia="Consolas"/>
          </w:rPr>
          <w:t xml:space="preserve">rather than a more numerical method such as Z-scores </w:t>
        </w:r>
      </w:ins>
      <w:ins w:id="48" w:author="Douglas Haunsperger" w:date="2023-09-05T03:06:00Z">
        <w:r w:rsidR="00DE3909">
          <w:rPr>
            <w:rFonts w:eastAsia="Consolas"/>
          </w:rPr>
          <w:t xml:space="preserve">because </w:t>
        </w:r>
      </w:ins>
      <w:ins w:id="49" w:author="Douglas Haunsperger" w:date="2023-09-05T03:07:00Z">
        <w:r w:rsidR="00E54288">
          <w:rPr>
            <w:rFonts w:eastAsia="Consolas"/>
          </w:rPr>
          <w:t>visualizations</w:t>
        </w:r>
      </w:ins>
      <w:ins w:id="50" w:author="Douglas Haunsperger" w:date="2023-09-05T03:06:00Z">
        <w:r w:rsidR="00DE3909">
          <w:rPr>
            <w:rFonts w:eastAsia="Consolas"/>
          </w:rPr>
          <w:t xml:space="preserve"> </w:t>
        </w:r>
      </w:ins>
      <w:r w:rsidR="001D6E52">
        <w:rPr>
          <w:rFonts w:eastAsia="Consolas"/>
        </w:rPr>
        <w:t xml:space="preserve">can provide additional insight into the data. For instance, the histogram of </w:t>
      </w:r>
      <w:r w:rsidR="001D6E52" w:rsidRPr="00974A3D">
        <w:rPr>
          <w:rStyle w:val="CodeChar"/>
        </w:rPr>
        <w:t>'VitD_levels'</w:t>
      </w:r>
      <w:r w:rsidR="001D6E52" w:rsidRPr="001D6E52">
        <w:rPr>
          <w:rFonts w:eastAsia="Consolas"/>
        </w:rPr>
        <w:t xml:space="preserve"> s</w:t>
      </w:r>
      <w:r w:rsidR="001D6E52">
        <w:rPr>
          <w:rFonts w:eastAsia="Consolas"/>
        </w:rPr>
        <w:t xml:space="preserve">hows two </w:t>
      </w:r>
      <w:r w:rsidR="0074145C">
        <w:rPr>
          <w:rFonts w:eastAsia="Consolas"/>
        </w:rPr>
        <w:t>discrete</w:t>
      </w:r>
      <w:r w:rsidR="001D6E52">
        <w:rPr>
          <w:rFonts w:eastAsia="Consolas"/>
        </w:rPr>
        <w:t xml:space="preserve"> distributions, perhaps indicating that there was a systematic data entry or definition error.</w:t>
      </w:r>
    </w:p>
    <w:p w14:paraId="7B3F3C35" w14:textId="0062083A" w:rsidR="00BF0D1B" w:rsidRDefault="00AE21AA" w:rsidP="00AE21AA">
      <w:pPr>
        <w:pStyle w:val="Heading3"/>
        <w:rPr>
          <w:rFonts w:eastAsia="Consolas"/>
        </w:rPr>
      </w:pPr>
      <w:r>
        <w:rPr>
          <w:rFonts w:eastAsia="Consolas"/>
        </w:rPr>
        <w:t>Categorical Variables</w:t>
      </w:r>
    </w:p>
    <w:p w14:paraId="4296F46E" w14:textId="0C3EED49" w:rsidR="00AE21AA" w:rsidRDefault="005F6E38" w:rsidP="00AE21AA">
      <w:pPr>
        <w:rPr>
          <w:ins w:id="51" w:author="Douglas Haunsperger" w:date="2023-09-05T03:02:00Z"/>
          <w:rFonts w:eastAsia="Consolas"/>
        </w:rPr>
      </w:pPr>
      <w:r>
        <w:rPr>
          <w:rFonts w:eastAsia="Consolas"/>
        </w:rPr>
        <w:t>The medical data set contains several ordinal categorical variables</w:t>
      </w:r>
      <w:del w:id="52" w:author="Douglas Haunsperger" w:date="2023-09-05T03:02:00Z">
        <w:r w:rsidDel="00705A52">
          <w:rPr>
            <w:rFonts w:eastAsia="Consolas"/>
          </w:rPr>
          <w:delText xml:space="preserve"> which can be re</w:delText>
        </w:r>
        <w:r w:rsidR="00EA2407" w:rsidDel="00705A52">
          <w:rPr>
            <w:rFonts w:eastAsia="Consolas"/>
          </w:rPr>
          <w:delText xml:space="preserve">-expressed as integer </w:delText>
        </w:r>
        <w:r w:rsidR="00200A71" w:rsidDel="00705A52">
          <w:rPr>
            <w:rFonts w:eastAsia="Consolas"/>
          </w:rPr>
          <w:delText>values to capture their underlying order</w:delText>
        </w:r>
      </w:del>
      <w:r w:rsidR="00200A71">
        <w:rPr>
          <w:rFonts w:eastAsia="Consolas"/>
        </w:rPr>
        <w:t xml:space="preserve">. </w:t>
      </w:r>
      <w:r w:rsidR="00AB7D3A">
        <w:rPr>
          <w:rFonts w:eastAsia="Consolas"/>
        </w:rPr>
        <w:t>Namely, these are</w:t>
      </w:r>
      <w:r w:rsidR="004C564A">
        <w:rPr>
          <w:rFonts w:eastAsia="Consolas"/>
        </w:rPr>
        <w:t xml:space="preserve"> </w:t>
      </w:r>
      <w:bookmarkStart w:id="53" w:name="_Hlk144025180"/>
      <w:r w:rsidR="001D6E52" w:rsidRPr="001D6E52">
        <w:rPr>
          <w:rStyle w:val="CodeChar"/>
        </w:rPr>
        <w:t>'</w:t>
      </w:r>
      <w:bookmarkEnd w:id="53"/>
      <w:r w:rsidR="00025A77">
        <w:rPr>
          <w:rStyle w:val="CodeChar"/>
        </w:rPr>
        <w:t>Area</w:t>
      </w:r>
      <w:r w:rsidR="006E0EAF" w:rsidRPr="001D6E52">
        <w:rPr>
          <w:rStyle w:val="CodeChar"/>
        </w:rPr>
        <w:t>'</w:t>
      </w:r>
      <w:r w:rsidR="006E0EAF">
        <w:rPr>
          <w:rStyle w:val="CodeChar"/>
        </w:rPr>
        <w:t xml:space="preserve">, </w:t>
      </w:r>
      <w:r w:rsidR="006E0EAF" w:rsidRPr="001D6E52">
        <w:rPr>
          <w:rStyle w:val="CodeChar"/>
        </w:rPr>
        <w:t>'</w:t>
      </w:r>
      <w:r w:rsidR="00A16562" w:rsidRPr="00DC2F6A">
        <w:rPr>
          <w:rStyle w:val="CodeChar"/>
        </w:rPr>
        <w:t>Education</w:t>
      </w:r>
      <w:r w:rsidR="001D6E52" w:rsidRPr="001D6E52">
        <w:rPr>
          <w:rStyle w:val="CodeChar"/>
        </w:rPr>
        <w:t>'</w:t>
      </w:r>
      <w:r w:rsidR="00A16562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3E5FA4" w:rsidRPr="00DC2F6A">
        <w:rPr>
          <w:rStyle w:val="CodeChar"/>
        </w:rPr>
        <w:t>ReAdmis</w:t>
      </w:r>
      <w:r w:rsidR="001D6E52" w:rsidRPr="001D6E52">
        <w:rPr>
          <w:rStyle w:val="CodeChar"/>
        </w:rPr>
        <w:t>'</w:t>
      </w:r>
      <w:r w:rsidR="003E5FA4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120E97" w:rsidRPr="00DC2F6A">
        <w:rPr>
          <w:rStyle w:val="CodeChar"/>
        </w:rPr>
        <w:t>Soft_drink</w:t>
      </w:r>
      <w:r w:rsidR="001D6E52" w:rsidRPr="001D6E52">
        <w:rPr>
          <w:rStyle w:val="CodeChar"/>
        </w:rPr>
        <w:t>'</w:t>
      </w:r>
      <w:r w:rsidR="00120E97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D155CD" w:rsidRPr="00DC2F6A">
        <w:rPr>
          <w:rStyle w:val="CodeChar"/>
        </w:rPr>
        <w:t>HighBlood</w:t>
      </w:r>
      <w:r w:rsidR="001D6E52" w:rsidRPr="001D6E52">
        <w:rPr>
          <w:rStyle w:val="CodeChar"/>
        </w:rPr>
        <w:t>'</w:t>
      </w:r>
      <w:r w:rsidR="00D155CD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FD7284" w:rsidRPr="00DC2F6A">
        <w:rPr>
          <w:rStyle w:val="CodeChar"/>
        </w:rPr>
        <w:t>Stroke</w:t>
      </w:r>
      <w:r w:rsidR="001D6E52" w:rsidRPr="001D6E52">
        <w:rPr>
          <w:rStyle w:val="CodeChar"/>
        </w:rPr>
        <w:t>'</w:t>
      </w:r>
      <w:r w:rsidR="00FD7284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F35D41" w:rsidRPr="00DC2F6A">
        <w:rPr>
          <w:rStyle w:val="CodeChar"/>
        </w:rPr>
        <w:t>Complication_risk</w:t>
      </w:r>
      <w:r w:rsidR="001D6E52" w:rsidRPr="001D6E52">
        <w:rPr>
          <w:rStyle w:val="CodeChar"/>
        </w:rPr>
        <w:t>'</w:t>
      </w:r>
      <w:r w:rsidR="00F35D41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C06F3E" w:rsidRPr="00DC2F6A">
        <w:rPr>
          <w:rStyle w:val="CodeChar"/>
        </w:rPr>
        <w:t>Arthritis</w:t>
      </w:r>
      <w:r w:rsidR="001D6E52" w:rsidRPr="001D6E52">
        <w:rPr>
          <w:rStyle w:val="CodeChar"/>
        </w:rPr>
        <w:t>'</w:t>
      </w:r>
      <w:r w:rsidR="00C06F3E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A54649" w:rsidRPr="00DC2F6A">
        <w:rPr>
          <w:rStyle w:val="CodeChar"/>
        </w:rPr>
        <w:t>Diabetes</w:t>
      </w:r>
      <w:r w:rsidR="001D6E52" w:rsidRPr="001D6E52">
        <w:rPr>
          <w:rStyle w:val="CodeChar"/>
        </w:rPr>
        <w:t>'</w:t>
      </w:r>
      <w:r w:rsidR="00A54649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A54649" w:rsidRPr="00DC2F6A">
        <w:rPr>
          <w:rStyle w:val="CodeChar"/>
        </w:rPr>
        <w:t>Hyperlipidemia</w:t>
      </w:r>
      <w:r w:rsidR="001D6E52" w:rsidRPr="001D6E52">
        <w:rPr>
          <w:rStyle w:val="CodeChar"/>
        </w:rPr>
        <w:t>'</w:t>
      </w:r>
      <w:r w:rsidR="00A54649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DD29F5" w:rsidRPr="00DC2F6A">
        <w:rPr>
          <w:rStyle w:val="CodeChar"/>
        </w:rPr>
        <w:t>BackPain</w:t>
      </w:r>
      <w:r w:rsidR="001D6E52" w:rsidRPr="001D6E52">
        <w:rPr>
          <w:rStyle w:val="CodeChar"/>
        </w:rPr>
        <w:t>'</w:t>
      </w:r>
      <w:r w:rsidR="00DD29F5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t>'</w:t>
      </w:r>
      <w:r w:rsidR="00F02AE7" w:rsidRPr="00DC2F6A">
        <w:rPr>
          <w:rStyle w:val="CodeChar"/>
        </w:rPr>
        <w:t>Allergic_rhinitis</w:t>
      </w:r>
      <w:r w:rsidR="001D6E52" w:rsidRPr="001D6E52">
        <w:rPr>
          <w:rStyle w:val="CodeChar"/>
        </w:rPr>
        <w:t>'</w:t>
      </w:r>
      <w:r w:rsidR="00F02AE7" w:rsidRPr="00DC2F6A">
        <w:rPr>
          <w:rStyle w:val="CodeChar"/>
        </w:rPr>
        <w:t xml:space="preserve">, </w:t>
      </w:r>
      <w:r w:rsidR="001D6E52" w:rsidRPr="001D6E52">
        <w:rPr>
          <w:rStyle w:val="CodeChar"/>
        </w:rPr>
        <w:lastRenderedPageBreak/>
        <w:t>'</w:t>
      </w:r>
      <w:r w:rsidR="00F02AE7" w:rsidRPr="00DC2F6A">
        <w:rPr>
          <w:rStyle w:val="CodeChar"/>
        </w:rPr>
        <w:t>Reflux_esopha</w:t>
      </w:r>
      <w:r w:rsidR="00EE4D99" w:rsidRPr="00DC2F6A">
        <w:rPr>
          <w:rStyle w:val="CodeChar"/>
        </w:rPr>
        <w:t>gitis</w:t>
      </w:r>
      <w:r w:rsidR="001D6E52" w:rsidRPr="001D6E52">
        <w:rPr>
          <w:rStyle w:val="CodeChar"/>
        </w:rPr>
        <w:t>'</w:t>
      </w:r>
      <w:r w:rsidR="00EE4D99" w:rsidRPr="00DC2F6A">
        <w:rPr>
          <w:rStyle w:val="CodeChar"/>
        </w:rPr>
        <w:t>,</w:t>
      </w:r>
      <w:r w:rsidR="00262BB5">
        <w:rPr>
          <w:rStyle w:val="CodeChar"/>
        </w:rPr>
        <w:t xml:space="preserve"> </w:t>
      </w:r>
      <w:r w:rsidR="00262BB5">
        <w:rPr>
          <w:rFonts w:eastAsia="Consolas"/>
        </w:rPr>
        <w:t>and</w:t>
      </w:r>
      <w:r w:rsidR="00EE4D99" w:rsidRPr="00DC2F6A">
        <w:rPr>
          <w:rStyle w:val="CodeChar"/>
        </w:rPr>
        <w:t xml:space="preserve"> </w:t>
      </w:r>
      <w:r w:rsidR="001D6E52" w:rsidRPr="001D6E52">
        <w:rPr>
          <w:rStyle w:val="CodeChar"/>
        </w:rPr>
        <w:t>'</w:t>
      </w:r>
      <w:r w:rsidR="00EE4D99" w:rsidRPr="00DC2F6A">
        <w:rPr>
          <w:rStyle w:val="CodeChar"/>
        </w:rPr>
        <w:t>Asthma</w:t>
      </w:r>
      <w:r w:rsidR="001D6E52" w:rsidRPr="001D6E52">
        <w:rPr>
          <w:rStyle w:val="CodeChar"/>
        </w:rPr>
        <w:t>'</w:t>
      </w:r>
      <w:r w:rsidR="005078F2">
        <w:rPr>
          <w:rFonts w:eastAsia="Consolas"/>
        </w:rPr>
        <w:t>.</w:t>
      </w:r>
      <w:r w:rsidR="00CE5ED9" w:rsidRPr="00CE5ED9">
        <w:rPr>
          <w:rFonts w:eastAsia="Consolas"/>
        </w:rPr>
        <w:t xml:space="preserve"> </w:t>
      </w:r>
      <w:r w:rsidR="001D6E52" w:rsidRPr="001D6E52">
        <w:rPr>
          <w:rStyle w:val="CodeChar"/>
        </w:rPr>
        <w:t>'</w:t>
      </w:r>
      <w:r w:rsidR="00CE5ED9" w:rsidRPr="00DC2F6A">
        <w:rPr>
          <w:rStyle w:val="CodeChar"/>
        </w:rPr>
        <w:t>Overweight</w:t>
      </w:r>
      <w:r w:rsidR="001D6E52" w:rsidRPr="001D6E52">
        <w:rPr>
          <w:rStyle w:val="CodeChar"/>
        </w:rPr>
        <w:t>'</w:t>
      </w:r>
      <w:r w:rsidR="00DA5482">
        <w:rPr>
          <w:rFonts w:eastAsia="Consolas"/>
        </w:rPr>
        <w:t>,</w:t>
      </w:r>
      <w:r w:rsidR="00CE5ED9">
        <w:rPr>
          <w:rFonts w:eastAsia="Consolas"/>
        </w:rPr>
        <w:t xml:space="preserve"> </w:t>
      </w:r>
      <w:r w:rsidR="001D6E52" w:rsidRPr="001D6E52">
        <w:rPr>
          <w:rStyle w:val="CodeChar"/>
        </w:rPr>
        <w:t>'</w:t>
      </w:r>
      <w:r w:rsidR="00CE5ED9" w:rsidRPr="00DC2F6A">
        <w:rPr>
          <w:rStyle w:val="CodeChar"/>
        </w:rPr>
        <w:t>Anxiety</w:t>
      </w:r>
      <w:r w:rsidR="001D6E52" w:rsidRPr="001D6E52">
        <w:rPr>
          <w:rStyle w:val="CodeChar"/>
        </w:rPr>
        <w:t>'</w:t>
      </w:r>
      <w:r w:rsidR="00CE5ED9">
        <w:rPr>
          <w:rFonts w:eastAsia="Consolas"/>
        </w:rPr>
        <w:t xml:space="preserve"> </w:t>
      </w:r>
      <w:r w:rsidR="00DA5482">
        <w:rPr>
          <w:rFonts w:eastAsia="Consolas"/>
        </w:rPr>
        <w:t xml:space="preserve">and the survey responses </w:t>
      </w:r>
      <w:r w:rsidR="00DA5482" w:rsidRPr="001D6E52">
        <w:rPr>
          <w:rStyle w:val="CodeChar"/>
        </w:rPr>
        <w:t>'</w:t>
      </w:r>
      <w:r w:rsidR="00DA5482" w:rsidRPr="00DC2F6A">
        <w:rPr>
          <w:rStyle w:val="CodeChar"/>
        </w:rPr>
        <w:t>Item1</w:t>
      </w:r>
      <w:r w:rsidR="00DA5482" w:rsidRPr="001D6E52">
        <w:rPr>
          <w:rStyle w:val="CodeChar"/>
        </w:rPr>
        <w:t>'</w:t>
      </w:r>
      <w:r w:rsidR="00DA5482">
        <w:rPr>
          <w:rFonts w:eastAsia="Consolas"/>
        </w:rPr>
        <w:t xml:space="preserve"> through </w:t>
      </w:r>
      <w:r w:rsidR="00DA5482" w:rsidRPr="001D6E52">
        <w:rPr>
          <w:rStyle w:val="CodeChar"/>
        </w:rPr>
        <w:t>'</w:t>
      </w:r>
      <w:r w:rsidR="00DA5482" w:rsidRPr="00DC2F6A">
        <w:rPr>
          <w:rStyle w:val="CodeChar"/>
        </w:rPr>
        <w:t>Item8</w:t>
      </w:r>
      <w:r w:rsidR="00DA5482" w:rsidRPr="001D6E52">
        <w:rPr>
          <w:rStyle w:val="CodeChar"/>
        </w:rPr>
        <w:t>'</w:t>
      </w:r>
      <w:r w:rsidR="00DA5482" w:rsidRPr="00DA5482">
        <w:rPr>
          <w:rFonts w:eastAsia="Consolas"/>
        </w:rPr>
        <w:t xml:space="preserve"> </w:t>
      </w:r>
      <w:r w:rsidR="005D779E">
        <w:rPr>
          <w:rFonts w:eastAsia="Consolas"/>
        </w:rPr>
        <w:t>already are expressed in this manner.</w:t>
      </w:r>
      <w:r w:rsidR="00DC2F6A">
        <w:rPr>
          <w:rFonts w:eastAsia="Consolas"/>
        </w:rPr>
        <w:t xml:space="preserve"> </w:t>
      </w:r>
      <w:r w:rsidR="00BB2C40">
        <w:rPr>
          <w:rFonts w:eastAsia="Consolas"/>
        </w:rPr>
        <w:t>I</w:t>
      </w:r>
      <w:r w:rsidR="00DC2F6A">
        <w:rPr>
          <w:rFonts w:eastAsia="Consolas"/>
        </w:rPr>
        <w:t xml:space="preserve"> plan to re-express the rest to match</w:t>
      </w:r>
      <w:r w:rsidR="001D6E52">
        <w:rPr>
          <w:rFonts w:eastAsia="Consolas"/>
        </w:rPr>
        <w:t xml:space="preserve"> for consistency</w:t>
      </w:r>
      <w:r w:rsidR="00DC2F6A">
        <w:rPr>
          <w:rFonts w:eastAsia="Consolas"/>
        </w:rPr>
        <w:t>.</w:t>
      </w:r>
      <w:r w:rsidR="00BB2C40">
        <w:rPr>
          <w:rFonts w:eastAsia="Consolas"/>
        </w:rPr>
        <w:t xml:space="preserve"> To accomplish this, I create dictionaries based on the unique values of each variable, following the method shown in the class text (Larose &amp; Larose, 2019).</w:t>
      </w:r>
    </w:p>
    <w:p w14:paraId="563C959B" w14:textId="78C1E69A" w:rsidR="006A6F36" w:rsidRDefault="006A6F36" w:rsidP="00AE21AA">
      <w:pPr>
        <w:rPr>
          <w:rFonts w:eastAsia="Consolas"/>
        </w:rPr>
      </w:pPr>
      <w:ins w:id="54" w:author="Douglas Haunsperger" w:date="2023-09-05T03:02:00Z">
        <w:r>
          <w:rPr>
            <w:rFonts w:eastAsia="Consolas"/>
          </w:rPr>
          <w:t>The reason for re-expressing categori</w:t>
        </w:r>
      </w:ins>
      <w:ins w:id="55" w:author="Douglas Haunsperger" w:date="2023-09-05T03:03:00Z">
        <w:r>
          <w:rPr>
            <w:rFonts w:eastAsia="Consolas"/>
          </w:rPr>
          <w:t xml:space="preserve">cal variables as integer data is to capture their underlying order </w:t>
        </w:r>
        <w:r w:rsidR="006D06D3">
          <w:rPr>
            <w:rFonts w:eastAsia="Consolas"/>
          </w:rPr>
          <w:t xml:space="preserve">and </w:t>
        </w:r>
      </w:ins>
      <w:ins w:id="56" w:author="Douglas Haunsperger" w:date="2023-09-05T03:04:00Z">
        <w:r w:rsidR="00C93A47">
          <w:rPr>
            <w:rFonts w:eastAsia="Consolas"/>
          </w:rPr>
          <w:t xml:space="preserve">to </w:t>
        </w:r>
      </w:ins>
      <w:ins w:id="57" w:author="Douglas Haunsperger" w:date="2023-09-05T03:03:00Z">
        <w:r w:rsidR="006D06D3">
          <w:rPr>
            <w:rFonts w:eastAsia="Consolas"/>
          </w:rPr>
          <w:t xml:space="preserve">allow for numerical </w:t>
        </w:r>
      </w:ins>
      <w:ins w:id="58" w:author="Douglas Haunsperger" w:date="2023-09-05T03:04:00Z">
        <w:r w:rsidR="00C93A47">
          <w:rPr>
            <w:rFonts w:eastAsia="Consolas"/>
          </w:rPr>
          <w:t xml:space="preserve">and statistical </w:t>
        </w:r>
      </w:ins>
      <w:ins w:id="59" w:author="Douglas Haunsperger" w:date="2023-09-05T03:03:00Z">
        <w:r w:rsidR="006D06D3">
          <w:rPr>
            <w:rFonts w:eastAsia="Consolas"/>
          </w:rPr>
          <w:t>analysis</w:t>
        </w:r>
      </w:ins>
      <w:ins w:id="60" w:author="Douglas Haunsperger" w:date="2023-09-05T03:04:00Z">
        <w:r w:rsidR="00C93A47">
          <w:rPr>
            <w:rFonts w:eastAsia="Consolas"/>
          </w:rPr>
          <w:t xml:space="preserve"> to be performed on the data.</w:t>
        </w:r>
      </w:ins>
    </w:p>
    <w:p w14:paraId="7E34EF73" w14:textId="6210571B" w:rsidR="00AC5612" w:rsidRDefault="00AC5612" w:rsidP="00AC5612">
      <w:pPr>
        <w:pStyle w:val="Heading2"/>
      </w:pPr>
      <w:r>
        <w:t>C3. Choice of Programming Language</w:t>
      </w:r>
    </w:p>
    <w:p w14:paraId="6B30A825" w14:textId="31D15F05" w:rsidR="00AC5612" w:rsidRDefault="00677AAC" w:rsidP="00AC5612">
      <w:pPr>
        <w:rPr>
          <w:ins w:id="61" w:author="Douglas Haunsperger" w:date="2023-09-05T03:47:00Z"/>
          <w:rFonts w:eastAsia="Consolas"/>
        </w:rPr>
      </w:pPr>
      <w:r>
        <w:rPr>
          <w:rFonts w:eastAsia="Consolas"/>
        </w:rPr>
        <w:t>I chose to use Python for this course</w:t>
      </w:r>
      <w:r w:rsidR="00100D48">
        <w:rPr>
          <w:rFonts w:eastAsia="Consolas"/>
        </w:rPr>
        <w:t xml:space="preserve">. While both Python and R are </w:t>
      </w:r>
      <w:r w:rsidR="006A496F">
        <w:rPr>
          <w:rFonts w:eastAsia="Consolas"/>
        </w:rPr>
        <w:t xml:space="preserve">well-suited to data cleaning, I was already somewhat familiar with Python, and </w:t>
      </w:r>
      <w:r w:rsidR="00FD5A2A">
        <w:rPr>
          <w:rFonts w:eastAsia="Consolas"/>
        </w:rPr>
        <w:t xml:space="preserve">based </w:t>
      </w:r>
      <w:r w:rsidR="00363759">
        <w:rPr>
          <w:rFonts w:eastAsia="Consolas"/>
        </w:rPr>
        <w:t xml:space="preserve">both </w:t>
      </w:r>
      <w:r w:rsidR="00FD5A2A">
        <w:rPr>
          <w:rFonts w:eastAsia="Consolas"/>
        </w:rPr>
        <w:t xml:space="preserve">on my own experience and </w:t>
      </w:r>
      <w:r w:rsidR="008B6ED6">
        <w:rPr>
          <w:rFonts w:eastAsia="Consolas"/>
        </w:rPr>
        <w:t xml:space="preserve">the WGU </w:t>
      </w:r>
      <w:r w:rsidR="008B6ED6">
        <w:rPr>
          <w:rFonts w:eastAsia="Consolas"/>
          <w:i/>
          <w:iCs/>
        </w:rPr>
        <w:t xml:space="preserve">R or Python </w:t>
      </w:r>
      <w:r w:rsidR="008B6ED6">
        <w:rPr>
          <w:rFonts w:eastAsia="Consolas"/>
        </w:rPr>
        <w:t>page, Python is more widely used in machine learning</w:t>
      </w:r>
      <w:r w:rsidR="00363759">
        <w:rPr>
          <w:rFonts w:eastAsia="Consolas"/>
        </w:rPr>
        <w:t xml:space="preserve"> which is a field that interests me.</w:t>
      </w:r>
    </w:p>
    <w:p w14:paraId="1A36A2AE" w14:textId="4B6AA1CE" w:rsidR="00F935A7" w:rsidRDefault="00F935A7" w:rsidP="00AC5612">
      <w:pPr>
        <w:rPr>
          <w:ins w:id="62" w:author="Douglas Haunsperger" w:date="2023-09-05T04:07:00Z"/>
          <w:rFonts w:eastAsia="Consolas"/>
        </w:rPr>
      </w:pPr>
      <w:ins w:id="63" w:author="Douglas Haunsperger" w:date="2023-09-05T03:47:00Z">
        <w:r>
          <w:rPr>
            <w:rFonts w:eastAsia="Consolas"/>
          </w:rPr>
          <w:t xml:space="preserve">In my code, I used </w:t>
        </w:r>
        <w:r w:rsidR="00927D08">
          <w:rPr>
            <w:rFonts w:eastAsia="Consolas"/>
          </w:rPr>
          <w:t xml:space="preserve">the packages </w:t>
        </w:r>
        <w:r w:rsidR="00927D08" w:rsidRPr="00E06965">
          <w:rPr>
            <w:rStyle w:val="CodeChar"/>
            <w:rFonts w:eastAsia="Consolas"/>
            <w:rPrChange w:id="64" w:author="Douglas Haunsperger" w:date="2023-09-05T03:50:00Z">
              <w:rPr>
                <w:rFonts w:eastAsia="Consolas"/>
              </w:rPr>
            </w:rPrChange>
          </w:rPr>
          <w:t xml:space="preserve">pandas, </w:t>
        </w:r>
        <w:proofErr w:type="spellStart"/>
        <w:r w:rsidR="00927D08" w:rsidRPr="00E06965">
          <w:rPr>
            <w:rStyle w:val="CodeChar"/>
            <w:rFonts w:eastAsia="Consolas"/>
            <w:rPrChange w:id="65" w:author="Douglas Haunsperger" w:date="2023-09-05T03:50:00Z">
              <w:rPr>
                <w:rFonts w:eastAsia="Consolas"/>
              </w:rPr>
            </w:rPrChange>
          </w:rPr>
          <w:t>numpy</w:t>
        </w:r>
        <w:proofErr w:type="spellEnd"/>
        <w:r w:rsidR="00927D08" w:rsidRPr="00E06965">
          <w:rPr>
            <w:rStyle w:val="CodeChar"/>
            <w:rFonts w:eastAsia="Consolas"/>
            <w:rPrChange w:id="66" w:author="Douglas Haunsperger" w:date="2023-09-05T03:50:00Z">
              <w:rPr>
                <w:rFonts w:eastAsia="Consolas"/>
              </w:rPr>
            </w:rPrChange>
          </w:rPr>
          <w:t xml:space="preserve">, seaborn, </w:t>
        </w:r>
      </w:ins>
      <w:proofErr w:type="spellStart"/>
      <w:ins w:id="67" w:author="Douglas Haunsperger" w:date="2023-09-05T03:49:00Z">
        <w:r w:rsidR="00943344" w:rsidRPr="00E06965">
          <w:rPr>
            <w:rStyle w:val="CodeChar"/>
            <w:rFonts w:eastAsia="Consolas"/>
            <w:rPrChange w:id="68" w:author="Douglas Haunsperger" w:date="2023-09-05T03:50:00Z">
              <w:rPr>
                <w:rFonts w:eastAsia="Consolas"/>
              </w:rPr>
            </w:rPrChange>
          </w:rPr>
          <w:t>missingno</w:t>
        </w:r>
        <w:proofErr w:type="spellEnd"/>
        <w:r w:rsidR="00943344" w:rsidRPr="00E06965">
          <w:rPr>
            <w:rStyle w:val="CodeChar"/>
            <w:rFonts w:eastAsia="Consolas"/>
            <w:rPrChange w:id="69" w:author="Douglas Haunsperger" w:date="2023-09-05T03:50:00Z">
              <w:rPr>
                <w:rFonts w:eastAsia="Consolas"/>
              </w:rPr>
            </w:rPrChange>
          </w:rPr>
          <w:t xml:space="preserve">, </w:t>
        </w:r>
        <w:r w:rsidR="00C41961" w:rsidRPr="00E06965">
          <w:rPr>
            <w:rStyle w:val="CodeChar"/>
            <w:rFonts w:eastAsia="Consolas"/>
            <w:rPrChange w:id="70" w:author="Douglas Haunsperger" w:date="2023-09-05T03:50:00Z">
              <w:rPr>
                <w:rFonts w:eastAsia="Consolas"/>
              </w:rPr>
            </w:rPrChange>
          </w:rPr>
          <w:t xml:space="preserve">matplotlib, </w:t>
        </w:r>
        <w:proofErr w:type="spellStart"/>
        <w:r w:rsidR="00C41961" w:rsidRPr="00E06965">
          <w:rPr>
            <w:rStyle w:val="CodeChar"/>
            <w:rFonts w:eastAsia="Consolas"/>
            <w:rPrChange w:id="71" w:author="Douglas Haunsperger" w:date="2023-09-05T03:50:00Z">
              <w:rPr>
                <w:rFonts w:eastAsia="Consolas"/>
              </w:rPr>
            </w:rPrChange>
          </w:rPr>
          <w:t>fancyimpute</w:t>
        </w:r>
        <w:proofErr w:type="spellEnd"/>
        <w:r w:rsidR="00C41961" w:rsidRPr="00A9151A">
          <w:rPr>
            <w:rFonts w:eastAsia="Consolas"/>
          </w:rPr>
          <w:t xml:space="preserve">, </w:t>
        </w:r>
      </w:ins>
      <w:ins w:id="72" w:author="Douglas Haunsperger" w:date="2023-09-05T03:51:00Z">
        <w:r w:rsidR="00A9151A" w:rsidRPr="00A9151A">
          <w:rPr>
            <w:rFonts w:eastAsia="Consolas"/>
            <w:rPrChange w:id="73" w:author="Douglas Haunsperger" w:date="2023-09-05T03:51:00Z">
              <w:rPr>
                <w:rStyle w:val="CodeChar"/>
                <w:rFonts w:eastAsia="Consolas"/>
              </w:rPr>
            </w:rPrChange>
          </w:rPr>
          <w:t xml:space="preserve">and </w:t>
        </w:r>
      </w:ins>
      <w:proofErr w:type="spellStart"/>
      <w:ins w:id="74" w:author="Douglas Haunsperger" w:date="2023-09-05T03:50:00Z">
        <w:r w:rsidR="00E06965" w:rsidRPr="00E06965">
          <w:rPr>
            <w:rStyle w:val="CodeChar"/>
            <w:rFonts w:eastAsia="Consolas"/>
            <w:rPrChange w:id="75" w:author="Douglas Haunsperger" w:date="2023-09-05T03:50:00Z">
              <w:rPr>
                <w:rFonts w:eastAsia="Consolas"/>
              </w:rPr>
            </w:rPrChange>
          </w:rPr>
          <w:t>sklearn</w:t>
        </w:r>
      </w:ins>
      <w:proofErr w:type="spellEnd"/>
      <w:ins w:id="76" w:author="Douglas Haunsperger" w:date="2023-09-05T03:51:00Z">
        <w:r w:rsidR="00CB5D4C" w:rsidRPr="00A9151A">
          <w:rPr>
            <w:rFonts w:eastAsia="Consolas"/>
            <w:rPrChange w:id="77" w:author="Douglas Haunsperger" w:date="2023-09-05T03:51:00Z">
              <w:rPr>
                <w:rStyle w:val="CodeChar"/>
                <w:rFonts w:eastAsia="Consolas"/>
              </w:rPr>
            </w:rPrChange>
          </w:rPr>
          <w:t xml:space="preserve"> (also known as scikit-</w:t>
        </w:r>
        <w:r w:rsidR="00A9151A" w:rsidRPr="00A9151A">
          <w:rPr>
            <w:rFonts w:eastAsia="Consolas"/>
            <w:rPrChange w:id="78" w:author="Douglas Haunsperger" w:date="2023-09-05T03:51:00Z">
              <w:rPr>
                <w:rStyle w:val="CodeChar"/>
                <w:rFonts w:eastAsia="Consolas"/>
              </w:rPr>
            </w:rPrChange>
          </w:rPr>
          <w:t>learn)</w:t>
        </w:r>
        <w:r w:rsidR="00A9151A">
          <w:rPr>
            <w:rFonts w:eastAsia="Consolas"/>
          </w:rPr>
          <w:t>.</w:t>
        </w:r>
      </w:ins>
      <w:ins w:id="79" w:author="Douglas Haunsperger" w:date="2023-09-05T03:53:00Z">
        <w:r w:rsidR="003559EF">
          <w:rPr>
            <w:rFonts w:eastAsia="Consolas"/>
          </w:rPr>
          <w:t xml:space="preserve"> The </w:t>
        </w:r>
        <w:proofErr w:type="gramStart"/>
        <w:r w:rsidR="003559EF" w:rsidRPr="007E7FED">
          <w:rPr>
            <w:rStyle w:val="CodeChar"/>
            <w:rFonts w:eastAsia="Consolas"/>
            <w:rPrChange w:id="80" w:author="Douglas Haunsperger" w:date="2023-09-05T03:56:00Z">
              <w:rPr>
                <w:rFonts w:eastAsia="Consolas"/>
              </w:rPr>
            </w:rPrChange>
          </w:rPr>
          <w:t>pandas</w:t>
        </w:r>
        <w:proofErr w:type="gramEnd"/>
        <w:r w:rsidR="003559EF">
          <w:rPr>
            <w:rFonts w:eastAsia="Consolas"/>
          </w:rPr>
          <w:t xml:space="preserve"> package is use</w:t>
        </w:r>
        <w:r w:rsidR="008637EC">
          <w:rPr>
            <w:rFonts w:eastAsia="Consolas"/>
          </w:rPr>
          <w:t>d to “easily manipulate data” (Western Governor</w:t>
        </w:r>
      </w:ins>
      <w:ins w:id="81" w:author="Douglas Haunsperger" w:date="2023-09-05T03:54:00Z">
        <w:r w:rsidR="008637EC">
          <w:rPr>
            <w:rFonts w:eastAsia="Consolas"/>
          </w:rPr>
          <w:t xml:space="preserve">s University, n.d.). </w:t>
        </w:r>
        <w:proofErr w:type="spellStart"/>
        <w:r w:rsidR="00281076" w:rsidRPr="007E7FED">
          <w:rPr>
            <w:rStyle w:val="CodeChar"/>
            <w:rFonts w:eastAsia="Consolas"/>
            <w:rPrChange w:id="82" w:author="Douglas Haunsperger" w:date="2023-09-05T03:56:00Z">
              <w:rPr>
                <w:rFonts w:eastAsia="Consolas"/>
              </w:rPr>
            </w:rPrChange>
          </w:rPr>
          <w:t>numpy</w:t>
        </w:r>
        <w:proofErr w:type="spellEnd"/>
        <w:r w:rsidR="00281076">
          <w:rPr>
            <w:rFonts w:eastAsia="Consolas"/>
          </w:rPr>
          <w:t xml:space="preserve"> </w:t>
        </w:r>
      </w:ins>
      <w:ins w:id="83" w:author="Douglas Haunsperger" w:date="2023-09-05T03:55:00Z">
        <w:r w:rsidR="00654AC3">
          <w:rPr>
            <w:rFonts w:eastAsia="Consolas"/>
          </w:rPr>
          <w:t xml:space="preserve">has several useful </w:t>
        </w:r>
        <w:r w:rsidR="004448ED">
          <w:rPr>
            <w:rFonts w:eastAsia="Consolas"/>
          </w:rPr>
          <w:t xml:space="preserve">scientific computing functions, among which is the dot product </w:t>
        </w:r>
        <w:r w:rsidR="004448ED" w:rsidRPr="007E7FED">
          <w:rPr>
            <w:rStyle w:val="CodeChar"/>
            <w:rFonts w:eastAsia="Consolas"/>
            <w:rPrChange w:id="84" w:author="Douglas Haunsperger" w:date="2023-09-05T03:56:00Z">
              <w:rPr>
                <w:rFonts w:eastAsia="Consolas"/>
              </w:rPr>
            </w:rPrChange>
          </w:rPr>
          <w:t>numpy.dot</w:t>
        </w:r>
        <w:r w:rsidR="004448ED">
          <w:rPr>
            <w:rFonts w:eastAsia="Consolas"/>
          </w:rPr>
          <w:t xml:space="preserve"> fu</w:t>
        </w:r>
      </w:ins>
      <w:ins w:id="85" w:author="Douglas Haunsperger" w:date="2023-09-05T03:56:00Z">
        <w:r w:rsidR="004448ED">
          <w:rPr>
            <w:rFonts w:eastAsia="Consolas"/>
          </w:rPr>
          <w:t>nction, used to calculate eigenvectors for principal component analysis (Middleton, n.d.</w:t>
        </w:r>
        <w:r w:rsidR="007E7FED">
          <w:rPr>
            <w:rFonts w:eastAsia="Consolas"/>
          </w:rPr>
          <w:t>,</w:t>
        </w:r>
        <w:r w:rsidR="004448ED">
          <w:rPr>
            <w:rFonts w:eastAsia="Consolas"/>
          </w:rPr>
          <w:t xml:space="preserve"> </w:t>
        </w:r>
        <w:r w:rsidR="004448ED">
          <w:rPr>
            <w:rFonts w:eastAsia="Consolas"/>
            <w:i/>
            <w:iCs/>
          </w:rPr>
          <w:t>PCA</w:t>
        </w:r>
        <w:r w:rsidR="007E7FED">
          <w:rPr>
            <w:rFonts w:eastAsia="Consolas"/>
          </w:rPr>
          <w:t xml:space="preserve">). </w:t>
        </w:r>
      </w:ins>
      <w:ins w:id="86" w:author="Douglas Haunsperger" w:date="2023-09-05T03:59:00Z">
        <w:r w:rsidR="004959CE">
          <w:rPr>
            <w:rFonts w:eastAsia="Consolas"/>
          </w:rPr>
          <w:t>I generated v</w:t>
        </w:r>
      </w:ins>
      <w:ins w:id="87" w:author="Douglas Haunsperger" w:date="2023-09-05T03:57:00Z">
        <w:r w:rsidR="003731EA">
          <w:rPr>
            <w:rFonts w:eastAsia="Consolas"/>
          </w:rPr>
          <w:t>isualizations</w:t>
        </w:r>
        <w:r w:rsidR="00206E74">
          <w:rPr>
            <w:rFonts w:eastAsia="Consolas"/>
          </w:rPr>
          <w:t xml:space="preserve"> of missingness</w:t>
        </w:r>
      </w:ins>
      <w:ins w:id="88" w:author="Douglas Haunsperger" w:date="2023-09-05T03:59:00Z">
        <w:r w:rsidR="004959CE">
          <w:rPr>
            <w:rFonts w:eastAsia="Consolas"/>
          </w:rPr>
          <w:t xml:space="preserve"> using </w:t>
        </w:r>
        <w:proofErr w:type="spellStart"/>
        <w:r w:rsidR="004959CE" w:rsidRPr="004959CE">
          <w:rPr>
            <w:rStyle w:val="CodeChar"/>
            <w:rFonts w:eastAsia="Consolas"/>
            <w:rPrChange w:id="89" w:author="Douglas Haunsperger" w:date="2023-09-05T03:59:00Z">
              <w:rPr>
                <w:rFonts w:eastAsia="Consolas"/>
              </w:rPr>
            </w:rPrChange>
          </w:rPr>
          <w:t>missingno</w:t>
        </w:r>
      </w:ins>
      <w:proofErr w:type="spellEnd"/>
      <w:ins w:id="90" w:author="Douglas Haunsperger" w:date="2023-09-05T03:57:00Z">
        <w:r w:rsidR="00206E74">
          <w:rPr>
            <w:rFonts w:eastAsia="Consolas"/>
          </w:rPr>
          <w:t xml:space="preserve">, </w:t>
        </w:r>
      </w:ins>
      <w:ins w:id="91" w:author="Douglas Haunsperger" w:date="2023-09-05T03:59:00Z">
        <w:r w:rsidR="004959CE">
          <w:rPr>
            <w:rFonts w:eastAsia="Consolas"/>
          </w:rPr>
          <w:t xml:space="preserve">and </w:t>
        </w:r>
      </w:ins>
      <w:ins w:id="92" w:author="Douglas Haunsperger" w:date="2023-09-05T03:57:00Z">
        <w:r w:rsidR="00206E74">
          <w:rPr>
            <w:rFonts w:eastAsia="Consolas"/>
          </w:rPr>
          <w:t>pair pl</w:t>
        </w:r>
      </w:ins>
      <w:ins w:id="93" w:author="Douglas Haunsperger" w:date="2023-09-05T03:58:00Z">
        <w:r w:rsidR="00206E74">
          <w:rPr>
            <w:rFonts w:eastAsia="Consolas"/>
          </w:rPr>
          <w:t xml:space="preserve">ots, </w:t>
        </w:r>
        <w:r w:rsidR="00450AC5">
          <w:rPr>
            <w:rFonts w:eastAsia="Consolas"/>
          </w:rPr>
          <w:t>histograms</w:t>
        </w:r>
      </w:ins>
      <w:ins w:id="94" w:author="Douglas Haunsperger" w:date="2023-09-05T03:57:00Z">
        <w:r w:rsidR="00206E74">
          <w:rPr>
            <w:rFonts w:eastAsia="Consolas"/>
          </w:rPr>
          <w:t xml:space="preserve"> </w:t>
        </w:r>
      </w:ins>
      <w:ins w:id="95" w:author="Douglas Haunsperger" w:date="2023-09-05T03:59:00Z">
        <w:r w:rsidR="004959CE">
          <w:rPr>
            <w:rFonts w:eastAsia="Consolas"/>
          </w:rPr>
          <w:t xml:space="preserve">and boxplots using </w:t>
        </w:r>
        <w:r w:rsidR="00107CDB" w:rsidRPr="00107CDB">
          <w:rPr>
            <w:rStyle w:val="CodeChar"/>
            <w:rFonts w:eastAsia="Consolas"/>
            <w:rPrChange w:id="96" w:author="Douglas Haunsperger" w:date="2023-09-05T04:00:00Z">
              <w:rPr>
                <w:rFonts w:eastAsia="Consolas"/>
              </w:rPr>
            </w:rPrChange>
          </w:rPr>
          <w:t>seaborn</w:t>
        </w:r>
        <w:r w:rsidR="00107CDB">
          <w:rPr>
            <w:rFonts w:eastAsia="Consolas"/>
          </w:rPr>
          <w:t xml:space="preserve"> and </w:t>
        </w:r>
        <w:r w:rsidR="00107CDB" w:rsidRPr="00107CDB">
          <w:rPr>
            <w:rStyle w:val="CodeChar"/>
            <w:rFonts w:eastAsia="Consolas"/>
            <w:rPrChange w:id="97" w:author="Douglas Haunsperger" w:date="2023-09-05T04:00:00Z">
              <w:rPr>
                <w:rFonts w:eastAsia="Consolas"/>
              </w:rPr>
            </w:rPrChange>
          </w:rPr>
          <w:t>matplotlib</w:t>
        </w:r>
        <w:r w:rsidR="00107CDB">
          <w:rPr>
            <w:rFonts w:eastAsia="Consolas"/>
          </w:rPr>
          <w:t xml:space="preserve">. </w:t>
        </w:r>
      </w:ins>
      <w:ins w:id="98" w:author="Douglas Haunsperger" w:date="2023-09-05T04:00:00Z">
        <w:r w:rsidR="005D6661">
          <w:rPr>
            <w:rFonts w:eastAsia="Consolas"/>
          </w:rPr>
          <w:t xml:space="preserve"> </w:t>
        </w:r>
      </w:ins>
      <w:ins w:id="99" w:author="Douglas Haunsperger" w:date="2023-09-05T04:01:00Z">
        <w:r w:rsidR="00B53B30">
          <w:rPr>
            <w:rFonts w:eastAsia="Consolas"/>
          </w:rPr>
          <w:t xml:space="preserve">The </w:t>
        </w:r>
        <w:proofErr w:type="spellStart"/>
        <w:r w:rsidR="00B53B30" w:rsidRPr="00B53B30">
          <w:rPr>
            <w:rStyle w:val="CodeChar"/>
            <w:rFonts w:eastAsia="Consolas"/>
            <w:rPrChange w:id="100" w:author="Douglas Haunsperger" w:date="2023-09-05T04:01:00Z">
              <w:rPr>
                <w:rFonts w:eastAsia="Consolas"/>
              </w:rPr>
            </w:rPrChange>
          </w:rPr>
          <w:t>fancyimpute</w:t>
        </w:r>
        <w:proofErr w:type="spellEnd"/>
        <w:r w:rsidR="00B53B30">
          <w:rPr>
            <w:rFonts w:eastAsia="Consolas"/>
          </w:rPr>
          <w:t xml:space="preserve"> package provides several useful tools for imputing missing data, including </w:t>
        </w:r>
        <w:r w:rsidR="0024521E">
          <w:rPr>
            <w:rFonts w:eastAsia="Consolas"/>
          </w:rPr>
          <w:t xml:space="preserve">the MICE function </w:t>
        </w:r>
        <w:proofErr w:type="spellStart"/>
        <w:r w:rsidR="0024521E" w:rsidRPr="00C3331A">
          <w:rPr>
            <w:rStyle w:val="CodeChar"/>
            <w:rFonts w:eastAsia="Consolas"/>
            <w:rPrChange w:id="101" w:author="Douglas Haunsperger" w:date="2023-09-05T04:02:00Z">
              <w:rPr>
                <w:rFonts w:eastAsia="Consolas"/>
              </w:rPr>
            </w:rPrChange>
          </w:rPr>
          <w:t>IterativeImputer</w:t>
        </w:r>
        <w:proofErr w:type="spellEnd"/>
        <w:r w:rsidR="0024521E">
          <w:rPr>
            <w:rFonts w:eastAsia="Consolas"/>
          </w:rPr>
          <w:t xml:space="preserve"> and </w:t>
        </w:r>
      </w:ins>
      <w:ins w:id="102" w:author="Douglas Haunsperger" w:date="2023-09-05T04:02:00Z">
        <w:r w:rsidR="0024521E">
          <w:rPr>
            <w:rFonts w:eastAsia="Consolas"/>
          </w:rPr>
          <w:t xml:space="preserve">K-nearest-neighbor function </w:t>
        </w:r>
        <w:r w:rsidR="0024521E" w:rsidRPr="00C3331A">
          <w:rPr>
            <w:rStyle w:val="CodeChar"/>
            <w:rFonts w:eastAsia="Consolas"/>
            <w:rPrChange w:id="103" w:author="Douglas Haunsperger" w:date="2023-09-05T04:02:00Z">
              <w:rPr>
                <w:rFonts w:eastAsia="Consolas"/>
              </w:rPr>
            </w:rPrChange>
          </w:rPr>
          <w:t>KNN</w:t>
        </w:r>
      </w:ins>
      <w:ins w:id="104" w:author="Douglas Haunsperger" w:date="2023-09-05T04:01:00Z">
        <w:r w:rsidR="00B53B30">
          <w:rPr>
            <w:rFonts w:eastAsia="Consolas"/>
          </w:rPr>
          <w:t xml:space="preserve"> (</w:t>
        </w:r>
        <w:proofErr w:type="spellStart"/>
        <w:r w:rsidR="00B53B30">
          <w:rPr>
            <w:rFonts w:eastAsia="Consolas"/>
          </w:rPr>
          <w:t>Donthi</w:t>
        </w:r>
        <w:proofErr w:type="spellEnd"/>
        <w:r w:rsidR="00B53B30">
          <w:rPr>
            <w:rFonts w:eastAsia="Consolas"/>
          </w:rPr>
          <w:t>, n.d.)</w:t>
        </w:r>
      </w:ins>
      <w:ins w:id="105" w:author="Douglas Haunsperger" w:date="2023-09-05T04:02:00Z">
        <w:r w:rsidR="00C3331A">
          <w:rPr>
            <w:rFonts w:eastAsia="Consolas"/>
          </w:rPr>
          <w:t xml:space="preserve">. Scikit-learn was used for </w:t>
        </w:r>
        <w:r w:rsidR="00F229AB">
          <w:rPr>
            <w:rFonts w:eastAsia="Consolas"/>
          </w:rPr>
          <w:t>performing PCA</w:t>
        </w:r>
      </w:ins>
      <w:ins w:id="106" w:author="Douglas Haunsperger" w:date="2023-09-05T04:03:00Z">
        <w:r w:rsidR="00F229AB">
          <w:rPr>
            <w:rFonts w:eastAsia="Consolas"/>
          </w:rPr>
          <w:t xml:space="preserve"> as recommended by Dr. Middleton.</w:t>
        </w:r>
      </w:ins>
    </w:p>
    <w:p w14:paraId="5387E2FB" w14:textId="35BB48FB" w:rsidR="00E87AB7" w:rsidRPr="007E7FED" w:rsidRDefault="00243CFC" w:rsidP="00AC5612">
      <w:pPr>
        <w:rPr>
          <w:rFonts w:eastAsia="Consolas"/>
        </w:rPr>
      </w:pPr>
      <w:ins w:id="107" w:author="Douglas Haunsperger" w:date="2023-09-05T04:14:00Z">
        <w:r>
          <w:rPr>
            <w:rFonts w:eastAsia="Consolas"/>
          </w:rPr>
          <w:lastRenderedPageBreak/>
          <w:t>Each</w:t>
        </w:r>
      </w:ins>
      <w:ins w:id="108" w:author="Douglas Haunsperger" w:date="2023-09-05T04:07:00Z">
        <w:r w:rsidR="00E87AB7">
          <w:rPr>
            <w:rFonts w:eastAsia="Consolas"/>
          </w:rPr>
          <w:t xml:space="preserve"> of these packages greatly s</w:t>
        </w:r>
        <w:r w:rsidR="00C35B32">
          <w:rPr>
            <w:rFonts w:eastAsia="Consolas"/>
          </w:rPr>
          <w:t xml:space="preserve">peed and simplify the process of doing </w:t>
        </w:r>
      </w:ins>
      <w:ins w:id="109" w:author="Douglas Haunsperger" w:date="2023-09-05T04:08:00Z">
        <w:r w:rsidR="00C35B32">
          <w:rPr>
            <w:rFonts w:eastAsia="Consolas"/>
          </w:rPr>
          <w:t xml:space="preserve">data analysis. As one example, </w:t>
        </w:r>
        <w:r w:rsidR="00866D93">
          <w:rPr>
            <w:rFonts w:eastAsia="Consolas"/>
          </w:rPr>
          <w:t xml:space="preserve">writing a function to </w:t>
        </w:r>
        <w:r w:rsidR="00E03828">
          <w:rPr>
            <w:rFonts w:eastAsia="Consolas"/>
          </w:rPr>
          <w:t xml:space="preserve">produce a missingness matrix visualization would take </w:t>
        </w:r>
      </w:ins>
      <w:ins w:id="110" w:author="Douglas Haunsperger" w:date="2023-09-05T04:09:00Z">
        <w:r w:rsidR="00E03828">
          <w:rPr>
            <w:rFonts w:eastAsia="Consolas"/>
          </w:rPr>
          <w:t xml:space="preserve">dozens of lines of code </w:t>
        </w:r>
        <w:r w:rsidR="00D735DC">
          <w:rPr>
            <w:rFonts w:eastAsia="Consolas"/>
          </w:rPr>
          <w:t xml:space="preserve">and be prone to error. The </w:t>
        </w:r>
        <w:proofErr w:type="spellStart"/>
        <w:r w:rsidR="00D735DC" w:rsidRPr="00C76D14">
          <w:rPr>
            <w:rStyle w:val="CodeChar"/>
            <w:rFonts w:eastAsia="Consolas"/>
            <w:rPrChange w:id="111" w:author="Douglas Haunsperger" w:date="2023-09-05T04:10:00Z">
              <w:rPr>
                <w:rFonts w:eastAsia="Consolas"/>
              </w:rPr>
            </w:rPrChange>
          </w:rPr>
          <w:t>missingno.matrix</w:t>
        </w:r>
        <w:proofErr w:type="spellEnd"/>
        <w:r w:rsidR="00D735DC">
          <w:rPr>
            <w:rFonts w:eastAsia="Consolas"/>
          </w:rPr>
          <w:t xml:space="preserve"> function call reduces that to a </w:t>
        </w:r>
        <w:r w:rsidR="00C76D14">
          <w:rPr>
            <w:rFonts w:eastAsia="Consolas"/>
          </w:rPr>
          <w:t>single line of code that works the same way e</w:t>
        </w:r>
      </w:ins>
      <w:ins w:id="112" w:author="Douglas Haunsperger" w:date="2023-09-05T04:10:00Z">
        <w:r w:rsidR="00C76D14">
          <w:rPr>
            <w:rFonts w:eastAsia="Consolas"/>
          </w:rPr>
          <w:t xml:space="preserve">very time. </w:t>
        </w:r>
      </w:ins>
    </w:p>
    <w:p w14:paraId="05F9D7F3" w14:textId="72B85850" w:rsidR="0074145C" w:rsidRDefault="0074145C" w:rsidP="0074145C">
      <w:pPr>
        <w:pStyle w:val="Heading2"/>
      </w:pPr>
      <w:r>
        <w:t>C4. Detection Code</w:t>
      </w:r>
    </w:p>
    <w:p w14:paraId="762413D3" w14:textId="79796017" w:rsidR="00AE21AA" w:rsidRDefault="0074145C" w:rsidP="00974A3D">
      <w:pPr>
        <w:rPr>
          <w:rFonts w:eastAsia="Consolas"/>
        </w:rPr>
      </w:pPr>
      <w:r>
        <w:rPr>
          <w:rFonts w:eastAsia="Consolas"/>
        </w:rPr>
        <w:t>See attached D206.ipynb Jupyter notebook. The detection and re-expression code used is in cells 1 – 11.</w:t>
      </w:r>
    </w:p>
    <w:p w14:paraId="4D306422" w14:textId="1590F99D" w:rsidR="00BB2C40" w:rsidRDefault="00BB2C40">
      <w:pPr>
        <w:rPr>
          <w:b/>
        </w:rPr>
      </w:pPr>
      <w:r w:rsidRPr="00D06BE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A6806C" wp14:editId="04B31B3E">
            <wp:simplePos x="0" y="0"/>
            <wp:positionH relativeFrom="margin">
              <wp:posOffset>-20472</wp:posOffset>
            </wp:positionH>
            <wp:positionV relativeFrom="paragraph">
              <wp:posOffset>614623</wp:posOffset>
            </wp:positionV>
            <wp:extent cx="5464810" cy="7124131"/>
            <wp:effectExtent l="0" t="0" r="2540" b="635"/>
            <wp:wrapTight wrapText="bothSides">
              <wp:wrapPolygon edited="0">
                <wp:start x="0" y="0"/>
                <wp:lineTo x="0" y="21544"/>
                <wp:lineTo x="21535" y="21544"/>
                <wp:lineTo x="21535" y="0"/>
                <wp:lineTo x="0" y="0"/>
              </wp:wrapPolygon>
            </wp:wrapTight>
            <wp:docPr id="63929417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4171" name="Picture 1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712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B30A0C" wp14:editId="25DE826E">
                <wp:simplePos x="0" y="0"/>
                <wp:positionH relativeFrom="margin">
                  <wp:align>left</wp:align>
                </wp:positionH>
                <wp:positionV relativeFrom="paragraph">
                  <wp:posOffset>9</wp:posOffset>
                </wp:positionV>
                <wp:extent cx="5523230" cy="634365"/>
                <wp:effectExtent l="0" t="0" r="1270" b="0"/>
                <wp:wrapTight wrapText="bothSides">
                  <wp:wrapPolygon edited="0">
                    <wp:start x="0" y="0"/>
                    <wp:lineTo x="0" y="20757"/>
                    <wp:lineTo x="21530" y="20757"/>
                    <wp:lineTo x="21530" y="0"/>
                    <wp:lineTo x="0" y="0"/>
                  </wp:wrapPolygon>
                </wp:wrapTight>
                <wp:docPr id="1232806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6343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D105F" w14:textId="7F0E8EAE" w:rsidR="00BB2C40" w:rsidRPr="00FD0383" w:rsidRDefault="00BB2C40" w:rsidP="00FD0383">
                            <w:pPr>
                              <w:pStyle w:val="Caption"/>
                              <w:pPrChange w:id="113" w:author="Douglas Haunsperger" w:date="2023-10-02T08:39:00Z">
                                <w:pPr>
                                  <w:ind w:firstLine="0"/>
                                </w:pPr>
                              </w:pPrChange>
                            </w:pPr>
                            <w:r w:rsidRPr="00FD0383">
                              <w:t xml:space="preserve">Figure </w:t>
                            </w:r>
                            <w:fldSimple w:instr=" SEQ Figure \* ARABIC ">
                              <w:r w:rsidR="00EE736A" w:rsidRPr="00FD0383">
                                <w:rPr>
                                  <w:rPrChange w:id="114" w:author="Douglas Haunsperger" w:date="2023-10-02T08:39:00Z">
                                    <w:rPr>
                                      <w:b/>
                                      <w:bCs/>
                                      <w:noProof/>
                                    </w:rPr>
                                  </w:rPrChange>
                                </w:rPr>
                                <w:t>1</w:t>
                              </w:r>
                            </w:fldSimple>
                          </w:p>
                          <w:p w14:paraId="76624D78" w14:textId="234900EC" w:rsidR="00BB2C40" w:rsidRPr="00BB2C40" w:rsidRDefault="00BB2C40" w:rsidP="00BB2C40">
                            <w:pPr>
                              <w:ind w:firstLine="0"/>
                              <w:rPr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t>Input code 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30A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34.9pt;height:49.9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" stroked="f">
                <v:textbox inset="0,0,0,0">
                  <w:txbxContent>
                    <w:p w14:paraId="487D105F" w14:textId="7F0E8EAE" w:rsidR="00BB2C40" w:rsidRPr="00FD0383" w:rsidRDefault="00BB2C40" w:rsidP="00FD0383">
                      <w:pPr>
                        <w:pStyle w:val="Caption"/>
                        <w:pPrChange w:id="115" w:author="Douglas Haunsperger" w:date="2023-10-02T08:39:00Z">
                          <w:pPr>
                            <w:ind w:firstLine="0"/>
                          </w:pPr>
                        </w:pPrChange>
                      </w:pPr>
                      <w:r w:rsidRPr="00FD0383">
                        <w:t xml:space="preserve">Figure </w:t>
                      </w:r>
                      <w:fldSimple w:instr=" SEQ Figure \* ARABIC ">
                        <w:r w:rsidR="00EE736A" w:rsidRPr="00FD0383">
                          <w:rPr>
                            <w:rPrChange w:id="116" w:author="Douglas Haunsperger" w:date="2023-10-02T08:39:00Z">
                              <w:rPr>
                                <w:b/>
                                <w:bCs/>
                                <w:noProof/>
                              </w:rPr>
                            </w:rPrChange>
                          </w:rPr>
                          <w:t>1</w:t>
                        </w:r>
                      </w:fldSimple>
                    </w:p>
                    <w:p w14:paraId="76624D78" w14:textId="234900EC" w:rsidR="00BB2C40" w:rsidRPr="00BB2C40" w:rsidRDefault="00BB2C40" w:rsidP="00BB2C40">
                      <w:pPr>
                        <w:ind w:firstLine="0"/>
                        <w:rPr>
                          <w:i/>
                          <w:iCs/>
                          <w:noProof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t>Input code screenshot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12826935" w14:textId="7E7BEDC0" w:rsidR="0003760B" w:rsidRDefault="00D53DB3" w:rsidP="00D53DB3">
      <w:pPr>
        <w:pStyle w:val="Heading1"/>
      </w:pPr>
      <w:r>
        <w:lastRenderedPageBreak/>
        <w:t>Part III. Data Cleaning</w:t>
      </w:r>
    </w:p>
    <w:p w14:paraId="19BDE9C2" w14:textId="2E2A74A2" w:rsidR="00A3611D" w:rsidRDefault="00BA1274" w:rsidP="00BA1274">
      <w:pPr>
        <w:pStyle w:val="Heading2"/>
      </w:pPr>
      <w:r>
        <w:t xml:space="preserve">D1. </w:t>
      </w:r>
      <w:r w:rsidR="005C3795">
        <w:t>Findings</w:t>
      </w:r>
    </w:p>
    <w:p w14:paraId="19329BF5" w14:textId="3C0A1B51" w:rsidR="005C3795" w:rsidRDefault="005C3795" w:rsidP="005C3795">
      <w:pPr>
        <w:pStyle w:val="Heading3"/>
      </w:pPr>
      <w:r>
        <w:t>Duplicates</w:t>
      </w:r>
    </w:p>
    <w:p w14:paraId="68F3C324" w14:textId="3ABADEC1" w:rsidR="005C3795" w:rsidRDefault="005C3795" w:rsidP="005C3795">
      <w:r>
        <w:t xml:space="preserve">There are no completely duplicated rows in the </w:t>
      </w:r>
      <w:r w:rsidRPr="004F7E83">
        <w:rPr>
          <w:rStyle w:val="CodeChar"/>
        </w:rPr>
        <w:t>medical_raw_data</w:t>
      </w:r>
      <w:r>
        <w:t xml:space="preserve"> </w:t>
      </w:r>
      <w:r w:rsidR="00195789">
        <w:t xml:space="preserve">set. </w:t>
      </w:r>
      <w:r w:rsidR="00BB2C40">
        <w:t>I</w:t>
      </w:r>
      <w:r w:rsidR="00195789">
        <w:t xml:space="preserve"> also checked for </w:t>
      </w:r>
      <w:r w:rsidR="00CD731E">
        <w:t xml:space="preserve">partial duplicates by keying on the </w:t>
      </w:r>
      <w:r w:rsidR="00A92C7A" w:rsidRPr="004F7E83">
        <w:rPr>
          <w:rStyle w:val="CodeChar"/>
          <w:szCs w:val="24"/>
        </w:rPr>
        <w:t>Customer_id</w:t>
      </w:r>
      <w:r w:rsidR="00CD731E" w:rsidRPr="004F7E83">
        <w:rPr>
          <w:sz w:val="32"/>
          <w:szCs w:val="32"/>
        </w:rPr>
        <w:t xml:space="preserve"> </w:t>
      </w:r>
      <w:r w:rsidR="00CD731E">
        <w:t xml:space="preserve">field. </w:t>
      </w:r>
      <w:r w:rsidR="00A92C7A">
        <w:t xml:space="preserve">There were no records with the same </w:t>
      </w:r>
      <w:r w:rsidR="00A92C7A" w:rsidRPr="00D44CD6">
        <w:rPr>
          <w:rStyle w:val="CodeChar"/>
        </w:rPr>
        <w:t>Customer_id</w:t>
      </w:r>
      <w:r w:rsidR="00A92C7A">
        <w:t xml:space="preserve">. </w:t>
      </w:r>
      <w:r>
        <w:t xml:space="preserve">As discussed in section B, inspection of the </w:t>
      </w:r>
      <w:r w:rsidRPr="00422D6A">
        <w:rPr>
          <w:rStyle w:val="CodeChar"/>
        </w:rPr>
        <w:t>head()</w:t>
      </w:r>
      <w:r>
        <w:t xml:space="preserve"> of the data frame shows that the first (unnamed) column is likely a duplicate of the </w:t>
      </w:r>
      <w:r w:rsidRPr="00422D6A">
        <w:rPr>
          <w:rStyle w:val="CodeChar"/>
        </w:rPr>
        <w:t>CaseOrder</w:t>
      </w:r>
      <w:r>
        <w:t xml:space="preserve"> column, both of which appear to be 1-n indices of the observations. </w:t>
      </w:r>
      <w:r w:rsidR="00BB2C40">
        <w:t>I</w:t>
      </w:r>
      <w:r>
        <w:t xml:space="preserve"> verif</w:t>
      </w:r>
      <w:r w:rsidR="00FC1DB8">
        <w:t>ied</w:t>
      </w:r>
      <w:r>
        <w:t xml:space="preserve"> this by looking at the </w:t>
      </w:r>
      <w:r w:rsidRPr="00422D6A">
        <w:rPr>
          <w:rStyle w:val="CodeChar"/>
        </w:rPr>
        <w:t>shape()</w:t>
      </w:r>
      <w:r>
        <w:t xml:space="preserve"> of data frame slices where the first column is either equal to or not equal to the </w:t>
      </w:r>
      <w:r w:rsidRPr="00422D6A">
        <w:rPr>
          <w:rStyle w:val="CodeChar"/>
        </w:rPr>
        <w:t>CaseOrder</w:t>
      </w:r>
      <w:r>
        <w:t xml:space="preserve"> column.</w:t>
      </w:r>
      <w:r w:rsidR="00FC1DB8">
        <w:t xml:space="preserve"> All 10,000 records have identical values in both columns.</w:t>
      </w:r>
    </w:p>
    <w:p w14:paraId="4A180FE6" w14:textId="34960E2D" w:rsidR="00124B3E" w:rsidRDefault="00124B3E" w:rsidP="00124B3E">
      <w:pPr>
        <w:pStyle w:val="Heading3"/>
      </w:pPr>
      <w:r>
        <w:t>Missing Values</w:t>
      </w:r>
    </w:p>
    <w:p w14:paraId="0018FBB3" w14:textId="2CB86A9E" w:rsidR="007518E5" w:rsidRDefault="007518E5" w:rsidP="007518E5">
      <w:r>
        <w:t>The seven columns with missing values and their count are:</w:t>
      </w:r>
    </w:p>
    <w:p w14:paraId="41FC9EA2" w14:textId="6E97D5E0" w:rsidR="00823076" w:rsidRPr="00BB2C40" w:rsidRDefault="003A76B8" w:rsidP="00FD0383">
      <w:pPr>
        <w:pStyle w:val="Caption"/>
        <w:rPr>
          <w:i/>
          <w:iCs/>
        </w:rPr>
        <w:pPrChange w:id="117" w:author="Douglas Haunsperger" w:date="2023-10-02T08:39:00Z">
          <w:pPr>
            <w:pStyle w:val="Caption"/>
            <w:keepNext/>
          </w:pPr>
        </w:pPrChange>
      </w:pPr>
      <w:r w:rsidRPr="00BB2C40">
        <w:t xml:space="preserve">Table </w:t>
      </w:r>
      <w:fldSimple w:instr=" SEQ Table \* ARABIC ">
        <w:r w:rsidRPr="00BB2C40">
          <w:t>2</w:t>
        </w:r>
      </w:fldSimple>
    </w:p>
    <w:p w14:paraId="49E73F7E" w14:textId="266539CD" w:rsidR="00BB2C40" w:rsidRPr="00BB2C40" w:rsidRDefault="00BB2C40" w:rsidP="00BB2C40">
      <w:pPr>
        <w:ind w:firstLine="0"/>
        <w:rPr>
          <w:i/>
          <w:iCs/>
        </w:rPr>
      </w:pPr>
      <w:r>
        <w:rPr>
          <w:i/>
          <w:iCs/>
        </w:rPr>
        <w:t>Medical Data Set Variables with Missing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2"/>
        <w:gridCol w:w="2882"/>
      </w:tblGrid>
      <w:tr w:rsidR="003A76B8" w:rsidRPr="003A76B8" w14:paraId="0EA667C2" w14:textId="77777777" w:rsidTr="00547D9B">
        <w:trPr>
          <w:trHeight w:val="282"/>
          <w:jc w:val="center"/>
        </w:trPr>
        <w:tc>
          <w:tcPr>
            <w:tcW w:w="2882" w:type="dxa"/>
          </w:tcPr>
          <w:p w14:paraId="4589761B" w14:textId="77777777" w:rsidR="003A76B8" w:rsidRPr="003A76B8" w:rsidRDefault="003A76B8" w:rsidP="00DF2BEA">
            <w:pPr>
              <w:pStyle w:val="Code"/>
            </w:pPr>
            <w:r w:rsidRPr="003A76B8">
              <w:t>Children</w:t>
            </w:r>
          </w:p>
        </w:tc>
        <w:tc>
          <w:tcPr>
            <w:tcW w:w="2882" w:type="dxa"/>
          </w:tcPr>
          <w:p w14:paraId="4584B1D1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2588</w:t>
            </w:r>
          </w:p>
        </w:tc>
      </w:tr>
      <w:tr w:rsidR="003A76B8" w:rsidRPr="003A76B8" w14:paraId="7AA79966" w14:textId="77777777" w:rsidTr="00547D9B">
        <w:trPr>
          <w:trHeight w:val="271"/>
          <w:jc w:val="center"/>
        </w:trPr>
        <w:tc>
          <w:tcPr>
            <w:tcW w:w="2882" w:type="dxa"/>
          </w:tcPr>
          <w:p w14:paraId="20E7463C" w14:textId="77777777" w:rsidR="003A76B8" w:rsidRPr="003A76B8" w:rsidRDefault="003A76B8" w:rsidP="00DF2BEA">
            <w:pPr>
              <w:pStyle w:val="Code"/>
            </w:pPr>
            <w:r w:rsidRPr="003A76B8">
              <w:t>Age</w:t>
            </w:r>
          </w:p>
        </w:tc>
        <w:tc>
          <w:tcPr>
            <w:tcW w:w="2882" w:type="dxa"/>
          </w:tcPr>
          <w:p w14:paraId="637E2D95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2414</w:t>
            </w:r>
          </w:p>
        </w:tc>
      </w:tr>
      <w:tr w:rsidR="003A76B8" w:rsidRPr="003A76B8" w14:paraId="26A1B054" w14:textId="77777777" w:rsidTr="00547D9B">
        <w:trPr>
          <w:trHeight w:val="282"/>
          <w:jc w:val="center"/>
        </w:trPr>
        <w:tc>
          <w:tcPr>
            <w:tcW w:w="2882" w:type="dxa"/>
          </w:tcPr>
          <w:p w14:paraId="0AB4C9F4" w14:textId="77777777" w:rsidR="003A76B8" w:rsidRPr="003A76B8" w:rsidRDefault="003A76B8" w:rsidP="00DF2BEA">
            <w:pPr>
              <w:pStyle w:val="Code"/>
            </w:pPr>
            <w:r w:rsidRPr="003A76B8">
              <w:t>Income</w:t>
            </w:r>
          </w:p>
        </w:tc>
        <w:tc>
          <w:tcPr>
            <w:tcW w:w="2882" w:type="dxa"/>
          </w:tcPr>
          <w:p w14:paraId="54B45EB2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2464</w:t>
            </w:r>
          </w:p>
        </w:tc>
      </w:tr>
      <w:tr w:rsidR="003A76B8" w:rsidRPr="003A76B8" w14:paraId="48A15C76" w14:textId="77777777" w:rsidTr="00547D9B">
        <w:trPr>
          <w:trHeight w:val="271"/>
          <w:jc w:val="center"/>
        </w:trPr>
        <w:tc>
          <w:tcPr>
            <w:tcW w:w="2882" w:type="dxa"/>
          </w:tcPr>
          <w:p w14:paraId="23F63BF1" w14:textId="77777777" w:rsidR="003A76B8" w:rsidRPr="003A76B8" w:rsidRDefault="003A76B8" w:rsidP="00DF2BEA">
            <w:pPr>
              <w:pStyle w:val="Code"/>
            </w:pPr>
            <w:r w:rsidRPr="003A76B8">
              <w:t>Soft_drink</w:t>
            </w:r>
          </w:p>
        </w:tc>
        <w:tc>
          <w:tcPr>
            <w:tcW w:w="2882" w:type="dxa"/>
          </w:tcPr>
          <w:p w14:paraId="38665395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2467</w:t>
            </w:r>
          </w:p>
        </w:tc>
      </w:tr>
      <w:tr w:rsidR="003A76B8" w:rsidRPr="003A76B8" w14:paraId="3DECF8CC" w14:textId="77777777" w:rsidTr="00547D9B">
        <w:trPr>
          <w:trHeight w:val="282"/>
          <w:jc w:val="center"/>
        </w:trPr>
        <w:tc>
          <w:tcPr>
            <w:tcW w:w="2882" w:type="dxa"/>
          </w:tcPr>
          <w:p w14:paraId="7164F2D5" w14:textId="77777777" w:rsidR="003A76B8" w:rsidRPr="003A76B8" w:rsidRDefault="003A76B8" w:rsidP="00DF2BEA">
            <w:pPr>
              <w:pStyle w:val="Code"/>
            </w:pPr>
            <w:r w:rsidRPr="003A76B8">
              <w:t>Overweight</w:t>
            </w:r>
          </w:p>
        </w:tc>
        <w:tc>
          <w:tcPr>
            <w:tcW w:w="2882" w:type="dxa"/>
          </w:tcPr>
          <w:p w14:paraId="48C4B8A9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982</w:t>
            </w:r>
          </w:p>
        </w:tc>
      </w:tr>
      <w:tr w:rsidR="003A76B8" w:rsidRPr="003A76B8" w14:paraId="34DD341D" w14:textId="77777777" w:rsidTr="00547D9B">
        <w:trPr>
          <w:trHeight w:val="282"/>
          <w:jc w:val="center"/>
        </w:trPr>
        <w:tc>
          <w:tcPr>
            <w:tcW w:w="2882" w:type="dxa"/>
          </w:tcPr>
          <w:p w14:paraId="471175F0" w14:textId="77777777" w:rsidR="003A76B8" w:rsidRPr="003A76B8" w:rsidRDefault="003A76B8" w:rsidP="00DF2BEA">
            <w:pPr>
              <w:pStyle w:val="Code"/>
            </w:pPr>
            <w:r w:rsidRPr="003A76B8">
              <w:t>Anxiety</w:t>
            </w:r>
          </w:p>
        </w:tc>
        <w:tc>
          <w:tcPr>
            <w:tcW w:w="2882" w:type="dxa"/>
          </w:tcPr>
          <w:p w14:paraId="03E64B23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984</w:t>
            </w:r>
          </w:p>
        </w:tc>
      </w:tr>
      <w:tr w:rsidR="003A76B8" w:rsidRPr="003A76B8" w14:paraId="04F0B178" w14:textId="77777777" w:rsidTr="00547D9B">
        <w:trPr>
          <w:trHeight w:val="271"/>
          <w:jc w:val="center"/>
        </w:trPr>
        <w:tc>
          <w:tcPr>
            <w:tcW w:w="2882" w:type="dxa"/>
          </w:tcPr>
          <w:p w14:paraId="2525116E" w14:textId="77777777" w:rsidR="003A76B8" w:rsidRPr="003A76B8" w:rsidRDefault="003A76B8" w:rsidP="00DF2BEA">
            <w:pPr>
              <w:pStyle w:val="Code"/>
            </w:pPr>
            <w:r w:rsidRPr="003A76B8">
              <w:t>Initial_days</w:t>
            </w:r>
          </w:p>
        </w:tc>
        <w:tc>
          <w:tcPr>
            <w:tcW w:w="2882" w:type="dxa"/>
          </w:tcPr>
          <w:p w14:paraId="1A1A7B16" w14:textId="77777777" w:rsidR="003A76B8" w:rsidRPr="003A76B8" w:rsidRDefault="003A76B8" w:rsidP="00415D4E">
            <w:pPr>
              <w:ind w:firstLine="0"/>
              <w:jc w:val="center"/>
            </w:pPr>
            <w:r w:rsidRPr="003A76B8">
              <w:t>1056</w:t>
            </w:r>
          </w:p>
        </w:tc>
      </w:tr>
    </w:tbl>
    <w:p w14:paraId="55592593" w14:textId="77777777" w:rsidR="00BB2C40" w:rsidRDefault="00BB2C40" w:rsidP="00BB2C40"/>
    <w:p w14:paraId="6B9270A9" w14:textId="0F6B7C18" w:rsidR="00BB2C40" w:rsidRDefault="00BB2C40" w:rsidP="00BB2C40">
      <w:r>
        <w:t xml:space="preserve">I used the </w:t>
      </w:r>
      <w:r w:rsidRPr="00F026BF">
        <w:rPr>
          <w:rStyle w:val="CodeChar"/>
        </w:rPr>
        <w:t>matrix()</w:t>
      </w:r>
      <w:r>
        <w:t xml:space="preserve"> function from the </w:t>
      </w:r>
      <w:r w:rsidRPr="00F026BF">
        <w:rPr>
          <w:rStyle w:val="CodeChar"/>
        </w:rPr>
        <w:t>missingno</w:t>
      </w:r>
      <w:r>
        <w:t xml:space="preserve"> package as suggested by Dr. Middleton to visualize the data frame’s missingness. This shows the</w:t>
      </w:r>
      <w:r w:rsidRPr="00BC7D1F">
        <w:t xml:space="preserve"> missing values in the columns </w:t>
      </w:r>
      <w:r w:rsidRPr="00974A3D">
        <w:rPr>
          <w:rStyle w:val="CodeChar"/>
        </w:rPr>
        <w:t>'</w:t>
      </w:r>
      <w:r w:rsidRPr="00682D28">
        <w:rPr>
          <w:rStyle w:val="CodeChar"/>
        </w:rPr>
        <w:t>Children</w:t>
      </w:r>
      <w:r w:rsidRPr="00974A3D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2D28">
        <w:rPr>
          <w:rStyle w:val="CodeChar"/>
        </w:rPr>
        <w:t>Age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2D28">
        <w:rPr>
          <w:rStyle w:val="CodeChar"/>
        </w:rPr>
        <w:t>Income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2D28">
        <w:rPr>
          <w:rStyle w:val="CodeChar"/>
        </w:rPr>
        <w:t>Soft_drink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2D28">
        <w:rPr>
          <w:rStyle w:val="CodeChar"/>
        </w:rPr>
        <w:t>Overweight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lastRenderedPageBreak/>
        <w:t>'</w:t>
      </w:r>
      <w:r w:rsidRPr="00682D28">
        <w:rPr>
          <w:rStyle w:val="CodeChar"/>
        </w:rPr>
        <w:t>Anxiety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682D28">
        <w:t>and</w:t>
      </w:r>
      <w:r w:rsidRPr="00682D28">
        <w:rPr>
          <w:rStyle w:val="CodeChar"/>
        </w:rPr>
        <w:t xml:space="preserve"> </w:t>
      </w:r>
      <w:r w:rsidRPr="001D6E52">
        <w:rPr>
          <w:rStyle w:val="CodeChar"/>
        </w:rPr>
        <w:t>'</w:t>
      </w:r>
      <w:r w:rsidRPr="00682D28">
        <w:rPr>
          <w:rStyle w:val="CodeChar"/>
        </w:rPr>
        <w:t>Initial_days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. </w:t>
      </w:r>
      <w:r w:rsidRPr="001D6E52">
        <w:rPr>
          <w:rStyle w:val="CodeChar"/>
        </w:rPr>
        <w:t>'</w:t>
      </w:r>
      <w:r w:rsidRPr="00682D28">
        <w:rPr>
          <w:rStyle w:val="CodeChar"/>
        </w:rPr>
        <w:t>Children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2D28">
        <w:rPr>
          <w:rStyle w:val="CodeChar"/>
        </w:rPr>
        <w:t>Age</w:t>
      </w:r>
      <w:r w:rsidRPr="001D6E52">
        <w:rPr>
          <w:rStyle w:val="CodeChar"/>
        </w:rPr>
        <w:t>'</w:t>
      </w:r>
      <w:r>
        <w:rPr>
          <w:rStyle w:val="CodeChar"/>
        </w:rPr>
        <w:t>,</w:t>
      </w:r>
      <w:r w:rsidRPr="00682D28">
        <w:rPr>
          <w:rStyle w:val="CodeChar"/>
        </w:rPr>
        <w:t xml:space="preserve"> </w:t>
      </w:r>
      <w:r w:rsidRPr="001D6E52">
        <w:rPr>
          <w:rStyle w:val="CodeChar"/>
        </w:rPr>
        <w:t>'</w:t>
      </w:r>
      <w:r w:rsidRPr="00682D28">
        <w:rPr>
          <w:rStyle w:val="CodeChar"/>
        </w:rPr>
        <w:t>Income</w:t>
      </w:r>
      <w:r w:rsidRPr="001D6E52">
        <w:rPr>
          <w:rStyle w:val="CodeChar"/>
        </w:rPr>
        <w:t>'</w:t>
      </w:r>
      <w:r w:rsidRPr="00682D28">
        <w:rPr>
          <w:rStyle w:val="CodeChar"/>
        </w:rPr>
        <w:t xml:space="preserve">, </w:t>
      </w:r>
      <w:r w:rsidRPr="00682D28">
        <w:t>and</w:t>
      </w:r>
      <w:r w:rsidRPr="00682D28">
        <w:rPr>
          <w:rStyle w:val="CodeChar"/>
        </w:rPr>
        <w:t xml:space="preserve"> </w:t>
      </w:r>
      <w:r w:rsidRPr="001D6E52">
        <w:rPr>
          <w:rStyle w:val="CodeChar"/>
        </w:rPr>
        <w:t>'</w:t>
      </w:r>
      <w:r w:rsidRPr="00682D28">
        <w:rPr>
          <w:rStyle w:val="CodeChar"/>
        </w:rPr>
        <w:t>Soft_drink</w:t>
      </w:r>
      <w:r w:rsidRPr="001D6E52">
        <w:rPr>
          <w:rStyle w:val="CodeChar"/>
        </w:rPr>
        <w:t>'</w:t>
      </w:r>
      <w:r w:rsidRPr="00BC7D1F">
        <w:t xml:space="preserve"> have the most missing values; each have on the order of 25% of the observations missing.</w:t>
      </w:r>
    </w:p>
    <w:p w14:paraId="519C0189" w14:textId="66B5E802" w:rsidR="005C3795" w:rsidRDefault="005E7A9B" w:rsidP="00E74B06">
      <w:pPr>
        <w:pStyle w:val="Heading3"/>
      </w:pPr>
      <w:r>
        <w:t>Outliers</w:t>
      </w:r>
    </w:p>
    <w:p w14:paraId="3330FE9B" w14:textId="099A0E22" w:rsidR="00415D4E" w:rsidRDefault="00415D4E" w:rsidP="00415D4E">
      <w:pPr>
        <w:rPr>
          <w:rFonts w:eastAsia="Consolas"/>
        </w:rPr>
      </w:pPr>
      <w:r>
        <w:rPr>
          <w:rFonts w:eastAsia="Consolas"/>
        </w:rPr>
        <w:t xml:space="preserve">Of the quantitative variables given, the box plots show outliers in all but </w:t>
      </w:r>
      <w:r w:rsidRPr="001D6E52">
        <w:rPr>
          <w:rStyle w:val="CodeChar"/>
        </w:rPr>
        <w:t>'</w:t>
      </w:r>
      <w:r w:rsidRPr="0068620F">
        <w:rPr>
          <w:rStyle w:val="CodeChar"/>
        </w:rPr>
        <w:t>Age</w:t>
      </w:r>
      <w:r w:rsidRPr="001D6E52">
        <w:rPr>
          <w:rStyle w:val="CodeChar"/>
        </w:rPr>
        <w:t>'</w:t>
      </w:r>
      <w:r w:rsidRPr="0068620F">
        <w:rPr>
          <w:rStyle w:val="CodeChar"/>
        </w:rPr>
        <w:t xml:space="preserve">, </w:t>
      </w:r>
      <w:r w:rsidRPr="001D6E52">
        <w:rPr>
          <w:rStyle w:val="CodeChar"/>
        </w:rPr>
        <w:t>'</w:t>
      </w:r>
      <w:r w:rsidRPr="0068620F">
        <w:rPr>
          <w:rStyle w:val="CodeChar"/>
        </w:rPr>
        <w:t>Doc_visits</w:t>
      </w:r>
      <w:r w:rsidRPr="001D6E52">
        <w:rPr>
          <w:rStyle w:val="CodeChar"/>
        </w:rPr>
        <w:t>'</w:t>
      </w:r>
      <w:r w:rsidRPr="0068620F">
        <w:rPr>
          <w:rStyle w:val="CodeChar"/>
        </w:rPr>
        <w:t>,</w:t>
      </w:r>
      <w:r>
        <w:rPr>
          <w:rFonts w:eastAsia="Consolas"/>
        </w:rPr>
        <w:t xml:space="preserve"> and </w:t>
      </w:r>
      <w:r w:rsidRPr="001D6E52">
        <w:rPr>
          <w:rStyle w:val="CodeChar"/>
        </w:rPr>
        <w:t>'</w:t>
      </w:r>
      <w:r w:rsidRPr="0068620F">
        <w:rPr>
          <w:rStyle w:val="CodeChar"/>
        </w:rPr>
        <w:t>Initial_days</w:t>
      </w:r>
      <w:r w:rsidRPr="001D6E52">
        <w:rPr>
          <w:rStyle w:val="CodeChar"/>
        </w:rPr>
        <w:t>'</w:t>
      </w:r>
      <w:r w:rsidR="00FA510D">
        <w:rPr>
          <w:rFonts w:eastAsia="Consolas"/>
        </w:rPr>
        <w:t xml:space="preserve">. </w:t>
      </w:r>
      <w:r>
        <w:rPr>
          <w:rFonts w:eastAsia="Consolas"/>
        </w:rPr>
        <w:t xml:space="preserve">Prior to performing any treatment on the outliers, only </w:t>
      </w:r>
      <w:r w:rsidRPr="00974A3D">
        <w:rPr>
          <w:rStyle w:val="CodeChar"/>
        </w:rPr>
        <w:t>'VitD_levels'</w:t>
      </w:r>
      <w:r>
        <w:rPr>
          <w:rFonts w:eastAsia="Consolas"/>
        </w:rPr>
        <w:t xml:space="preserve"> shows outliers to the low side. All other variables with outliers are right-skewed and show outliers to the high side only.</w:t>
      </w:r>
    </w:p>
    <w:p w14:paraId="13710F2A" w14:textId="25D5B354" w:rsidR="00D414C4" w:rsidRDefault="00D414C4" w:rsidP="00D414C4">
      <w:pPr>
        <w:pStyle w:val="Heading2"/>
        <w:rPr>
          <w:rFonts w:eastAsia="Consolas"/>
        </w:rPr>
      </w:pPr>
      <w:r>
        <w:rPr>
          <w:rFonts w:eastAsia="Consolas"/>
        </w:rPr>
        <w:t xml:space="preserve">D2. </w:t>
      </w:r>
      <w:r w:rsidR="00D26E66">
        <w:rPr>
          <w:rFonts w:eastAsia="Consolas"/>
        </w:rPr>
        <w:t>Treatment</w:t>
      </w:r>
    </w:p>
    <w:p w14:paraId="29C83465" w14:textId="18BBE1F0" w:rsidR="00E869C9" w:rsidRDefault="00E869C9" w:rsidP="00D26E66">
      <w:pPr>
        <w:pStyle w:val="Heading3"/>
        <w:rPr>
          <w:rFonts w:eastAsia="Consolas"/>
        </w:rPr>
      </w:pPr>
      <w:r>
        <w:rPr>
          <w:rFonts w:eastAsia="Consolas"/>
        </w:rPr>
        <w:t>Re-expressing Categorical Variables</w:t>
      </w:r>
    </w:p>
    <w:p w14:paraId="384B6CEB" w14:textId="3D8B0F19" w:rsidR="00E869C9" w:rsidRPr="00E869C9" w:rsidRDefault="00E869C9" w:rsidP="00E869C9">
      <w:pPr>
        <w:rPr>
          <w:rFonts w:eastAsia="Consolas"/>
        </w:rPr>
      </w:pPr>
      <w:r>
        <w:rPr>
          <w:rFonts w:eastAsia="Consolas"/>
        </w:rPr>
        <w:t xml:space="preserve">I executed the code discussed in section C2. </w:t>
      </w:r>
    </w:p>
    <w:p w14:paraId="3F1704AE" w14:textId="36BDC8AC" w:rsidR="00D26E66" w:rsidRDefault="00D26E66" w:rsidP="00D26E66">
      <w:pPr>
        <w:pStyle w:val="Heading3"/>
        <w:rPr>
          <w:rFonts w:eastAsia="Consolas"/>
        </w:rPr>
      </w:pPr>
      <w:r>
        <w:rPr>
          <w:rFonts w:eastAsia="Consolas"/>
        </w:rPr>
        <w:t>Duplicates</w:t>
      </w:r>
    </w:p>
    <w:p w14:paraId="2E0595DA" w14:textId="3668E6A7" w:rsidR="00D26E66" w:rsidRDefault="005B3929" w:rsidP="00D26E66">
      <w:pPr>
        <w:rPr>
          <w:rFonts w:eastAsia="Consolas"/>
        </w:rPr>
      </w:pPr>
      <w:r>
        <w:rPr>
          <w:rFonts w:eastAsia="Consolas"/>
        </w:rPr>
        <w:t>I dropped the duplicate index column</w:t>
      </w:r>
      <w:r w:rsidR="003B4AC3">
        <w:rPr>
          <w:rFonts w:eastAsia="Consolas"/>
        </w:rPr>
        <w:t xml:space="preserve"> from the data frame. No further action was required.</w:t>
      </w:r>
    </w:p>
    <w:p w14:paraId="77544561" w14:textId="77777777" w:rsidR="00123F0B" w:rsidRDefault="00123F0B" w:rsidP="003B4AC3">
      <w:pPr>
        <w:pStyle w:val="Heading3"/>
        <w:rPr>
          <w:rFonts w:eastAsia="Consolas"/>
        </w:rPr>
      </w:pPr>
      <w:r>
        <w:rPr>
          <w:rFonts w:eastAsia="Consolas"/>
        </w:rPr>
        <w:t>Outliers</w:t>
      </w:r>
    </w:p>
    <w:p w14:paraId="6B482CF9" w14:textId="6AF87976" w:rsidR="00123F0B" w:rsidRDefault="0082094D" w:rsidP="00123F0B">
      <w:pPr>
        <w:rPr>
          <w:rFonts w:eastAsia="Consolas"/>
        </w:rPr>
      </w:pPr>
      <w:r>
        <w:rPr>
          <w:rFonts w:eastAsia="Consolas"/>
        </w:rPr>
        <w:t>Before imputing missing values, it is first necessary to treat outlier</w:t>
      </w:r>
      <w:r w:rsidR="00377EF1">
        <w:rPr>
          <w:rFonts w:eastAsia="Consolas"/>
        </w:rPr>
        <w:t xml:space="preserve">s in the data. </w:t>
      </w:r>
      <w:r w:rsidR="007E365F">
        <w:rPr>
          <w:rFonts w:eastAsia="Consolas"/>
        </w:rPr>
        <w:t>I plan to use a multivariate</w:t>
      </w:r>
      <w:r w:rsidR="00DF12AB">
        <w:rPr>
          <w:rFonts w:eastAsia="Consolas"/>
        </w:rPr>
        <w:t xml:space="preserve"> method of imputation (MICE) and the presence of outliers in the data would </w:t>
      </w:r>
      <w:r w:rsidR="00660161">
        <w:rPr>
          <w:rFonts w:eastAsia="Consolas"/>
        </w:rPr>
        <w:t>degrade the effectiveness of th</w:t>
      </w:r>
      <w:r w:rsidR="00DE312D">
        <w:rPr>
          <w:rFonts w:eastAsia="Consolas"/>
        </w:rPr>
        <w:t>at</w:t>
      </w:r>
      <w:r w:rsidR="00660161">
        <w:rPr>
          <w:rFonts w:eastAsia="Consolas"/>
        </w:rPr>
        <w:t xml:space="preserve"> m</w:t>
      </w:r>
      <w:r w:rsidR="00DE312D">
        <w:rPr>
          <w:rFonts w:eastAsia="Consolas"/>
        </w:rPr>
        <w:t>ethod</w:t>
      </w:r>
      <w:r w:rsidR="00660161">
        <w:rPr>
          <w:rFonts w:eastAsia="Consolas"/>
        </w:rPr>
        <w:t>.</w:t>
      </w:r>
      <w:r w:rsidR="008C186C">
        <w:rPr>
          <w:rFonts w:eastAsia="Consolas"/>
        </w:rPr>
        <w:t xml:space="preserve"> </w:t>
      </w:r>
      <w:r w:rsidR="00962F03">
        <w:rPr>
          <w:rFonts w:eastAsia="Consolas"/>
        </w:rPr>
        <w:t>The variables with outliers are presented below.</w:t>
      </w:r>
    </w:p>
    <w:p w14:paraId="34C9C442" w14:textId="04A91917" w:rsidR="00962F03" w:rsidRDefault="00962F03" w:rsidP="00123F0B">
      <w:pPr>
        <w:rPr>
          <w:rFonts w:eastAsia="Consolas"/>
          <w:i/>
          <w:iCs/>
          <w:u w:val="single"/>
        </w:rPr>
      </w:pPr>
      <w:r>
        <w:rPr>
          <w:rFonts w:eastAsia="Consolas"/>
          <w:i/>
          <w:iCs/>
          <w:u w:val="single"/>
        </w:rPr>
        <w:t>Population</w:t>
      </w:r>
    </w:p>
    <w:p w14:paraId="7E8531BD" w14:textId="1FF0F10D" w:rsidR="00962F03" w:rsidRDefault="009811D1" w:rsidP="00123F0B">
      <w:pPr>
        <w:rPr>
          <w:rFonts w:eastAsia="Consolas"/>
        </w:rPr>
      </w:pPr>
      <w:r w:rsidRPr="009811D1">
        <w:rPr>
          <w:rFonts w:eastAsia="Consolas"/>
        </w:rPr>
        <w:t xml:space="preserve">The </w:t>
      </w:r>
      <w:r w:rsidR="00F4583F" w:rsidRPr="001D6E52">
        <w:rPr>
          <w:rStyle w:val="CodeChar"/>
        </w:rPr>
        <w:t>'</w:t>
      </w:r>
      <w:r w:rsidR="00F4583F">
        <w:rPr>
          <w:rStyle w:val="CodeChar"/>
        </w:rPr>
        <w:t>Population</w:t>
      </w:r>
      <w:r w:rsidR="00F4583F" w:rsidRPr="001D6E52">
        <w:rPr>
          <w:rStyle w:val="CodeChar"/>
        </w:rPr>
        <w:t>'</w:t>
      </w:r>
      <w:r w:rsidR="00F4583F" w:rsidRPr="00F4583F">
        <w:rPr>
          <w:rFonts w:eastAsia="Consolas"/>
        </w:rPr>
        <w:t xml:space="preserve"> variable</w:t>
      </w:r>
      <w:r w:rsidR="00F4583F">
        <w:rPr>
          <w:rFonts w:eastAsia="Consolas"/>
        </w:rPr>
        <w:t xml:space="preserve"> shows</w:t>
      </w:r>
      <w:r w:rsidR="001A1F70">
        <w:rPr>
          <w:rFonts w:eastAsia="Consolas"/>
        </w:rPr>
        <w:t xml:space="preserve"> a very right-skewed distribution. </w:t>
      </w:r>
      <w:r w:rsidR="00746183">
        <w:rPr>
          <w:rFonts w:eastAsia="Consolas"/>
        </w:rPr>
        <w:t xml:space="preserve">There are 109 </w:t>
      </w:r>
      <w:r w:rsidR="00040FC2">
        <w:rPr>
          <w:rFonts w:eastAsia="Consolas"/>
        </w:rPr>
        <w:t>records with zero population recorded</w:t>
      </w:r>
      <w:r w:rsidR="00224A41">
        <w:rPr>
          <w:rFonts w:eastAsia="Consolas"/>
        </w:rPr>
        <w:t xml:space="preserve"> within one mile</w:t>
      </w:r>
      <w:r w:rsidR="00040FC2">
        <w:rPr>
          <w:rFonts w:eastAsia="Consolas"/>
        </w:rPr>
        <w:t xml:space="preserve">, </w:t>
      </w:r>
      <w:r w:rsidR="00224A41">
        <w:rPr>
          <w:rFonts w:eastAsia="Consolas"/>
        </w:rPr>
        <w:t xml:space="preserve">but this is not outside the range of the </w:t>
      </w:r>
      <w:r w:rsidR="00224A41">
        <w:rPr>
          <w:rFonts w:eastAsia="Consolas"/>
        </w:rPr>
        <w:lastRenderedPageBreak/>
        <w:t xml:space="preserve">distribution, given that </w:t>
      </w:r>
      <w:r w:rsidR="00F371E5">
        <w:rPr>
          <w:rFonts w:eastAsia="Consolas"/>
        </w:rPr>
        <w:t>the 25</w:t>
      </w:r>
      <w:r w:rsidR="00F371E5" w:rsidRPr="00F371E5">
        <w:rPr>
          <w:rFonts w:eastAsia="Consolas"/>
          <w:vertAlign w:val="superscript"/>
        </w:rPr>
        <w:t>th</w:t>
      </w:r>
      <w:r w:rsidR="00F371E5">
        <w:rPr>
          <w:rFonts w:eastAsia="Consolas"/>
        </w:rPr>
        <w:t xml:space="preserve"> percentile value is only 694. </w:t>
      </w:r>
      <w:r w:rsidR="00B472A9">
        <w:rPr>
          <w:rFonts w:eastAsia="Consolas"/>
        </w:rPr>
        <w:t xml:space="preserve">We cannot assume that a zero </w:t>
      </w:r>
      <w:r w:rsidR="000A572A">
        <w:rPr>
          <w:rFonts w:eastAsia="Consolas"/>
        </w:rPr>
        <w:t xml:space="preserve">value </w:t>
      </w:r>
      <w:r w:rsidR="007D691E">
        <w:rPr>
          <w:rFonts w:eastAsia="Consolas"/>
        </w:rPr>
        <w:t xml:space="preserve">recorded </w:t>
      </w:r>
      <w:r w:rsidR="00604EE3">
        <w:rPr>
          <w:rFonts w:eastAsia="Consolas"/>
        </w:rPr>
        <w:t>indicates</w:t>
      </w:r>
      <w:r w:rsidR="007D691E">
        <w:rPr>
          <w:rFonts w:eastAsia="Consolas"/>
        </w:rPr>
        <w:t xml:space="preserve"> missing data</w:t>
      </w:r>
      <w:r w:rsidR="000A572A">
        <w:rPr>
          <w:rFonts w:eastAsia="Consolas"/>
        </w:rPr>
        <w:t xml:space="preserve"> in this case</w:t>
      </w:r>
      <w:r w:rsidR="007D691E">
        <w:rPr>
          <w:rFonts w:eastAsia="Consolas"/>
        </w:rPr>
        <w:t>.</w:t>
      </w:r>
    </w:p>
    <w:p w14:paraId="237A4D64" w14:textId="07393AC5" w:rsidR="003506BA" w:rsidRPr="006D3B04" w:rsidRDefault="003506BA" w:rsidP="006D3B04">
      <w:pPr>
        <w:rPr>
          <w:rFonts w:eastAsia="Consolas"/>
        </w:rPr>
      </w:pPr>
      <w:r>
        <w:rPr>
          <w:rFonts w:eastAsia="Consolas"/>
          <w:noProof/>
        </w:rPr>
        <w:drawing>
          <wp:anchor distT="0" distB="0" distL="114300" distR="114300" simplePos="0" relativeHeight="251661312" behindDoc="0" locked="0" layoutInCell="1" allowOverlap="1" wp14:anchorId="747407DF" wp14:editId="7D9B1EFB">
            <wp:simplePos x="0" y="0"/>
            <wp:positionH relativeFrom="column">
              <wp:posOffset>5715</wp:posOffset>
            </wp:positionH>
            <wp:positionV relativeFrom="paragraph">
              <wp:posOffset>5532594</wp:posOffset>
            </wp:positionV>
            <wp:extent cx="6101715" cy="1514475"/>
            <wp:effectExtent l="0" t="0" r="0" b="9525"/>
            <wp:wrapTopAndBottom/>
            <wp:docPr id="15273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2EEFD" wp14:editId="6F746D84">
                <wp:simplePos x="0" y="0"/>
                <wp:positionH relativeFrom="margin">
                  <wp:align>left</wp:align>
                </wp:positionH>
                <wp:positionV relativeFrom="paragraph">
                  <wp:posOffset>4921250</wp:posOffset>
                </wp:positionV>
                <wp:extent cx="6101715" cy="559435"/>
                <wp:effectExtent l="0" t="0" r="0" b="0"/>
                <wp:wrapTopAndBottom/>
                <wp:docPr id="1368303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715" cy="55955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3C531" w14:textId="45697409" w:rsidR="0002650E" w:rsidRDefault="0002650E" w:rsidP="00FD0383">
                            <w:pPr>
                              <w:pStyle w:val="Caption"/>
                              <w:rPr>
                                <w:i/>
                                <w:iCs/>
                              </w:rPr>
                            </w:pPr>
                            <w:r w:rsidRPr="0002650E">
                              <w:t xml:space="preserve">Figure </w:t>
                            </w:r>
                            <w:fldSimple w:instr=" SEQ Figure \* ARABIC ">
                              <w:r w:rsidR="00EE73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  <w:p w14:paraId="118D0C8C" w14:textId="2EA356AC" w:rsidR="009D0A46" w:rsidRPr="009D0A46" w:rsidRDefault="001F2DCE" w:rsidP="009D0A46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Distribution of Population Counts by Area Type</w:t>
                            </w:r>
                          </w:p>
                          <w:p w14:paraId="1F5EF1E8" w14:textId="77777777" w:rsidR="009D0A46" w:rsidRPr="009D0A46" w:rsidRDefault="009D0A46" w:rsidP="009D0A4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EEFD" id="_x0000_s1027" type="#_x0000_t202" style="position:absolute;left:0;text-align:left;margin-left:0;margin-top:387.5pt;width:480.45pt;height:44.0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" stroked="f">
                <v:textbox inset="0,0,0,0">
                  <w:txbxContent>
                    <w:p w14:paraId="2D73C531" w14:textId="45697409" w:rsidR="0002650E" w:rsidRDefault="0002650E" w:rsidP="00FD0383">
                      <w:pPr>
                        <w:pStyle w:val="Caption"/>
                        <w:rPr>
                          <w:i/>
                          <w:iCs/>
                        </w:rPr>
                      </w:pPr>
                      <w:r w:rsidRPr="0002650E">
                        <w:t xml:space="preserve">Figure </w:t>
                      </w:r>
                      <w:fldSimple w:instr=" SEQ Figure \* ARABIC ">
                        <w:r w:rsidR="00EE736A">
                          <w:rPr>
                            <w:noProof/>
                          </w:rPr>
                          <w:t>2</w:t>
                        </w:r>
                      </w:fldSimple>
                    </w:p>
                    <w:p w14:paraId="118D0C8C" w14:textId="2EA356AC" w:rsidR="009D0A46" w:rsidRPr="009D0A46" w:rsidRDefault="001F2DCE" w:rsidP="009D0A46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Distribution of Population Counts by Area Type</w:t>
                      </w:r>
                    </w:p>
                    <w:p w14:paraId="1F5EF1E8" w14:textId="77777777" w:rsidR="009D0A46" w:rsidRPr="009D0A46" w:rsidRDefault="009D0A46" w:rsidP="009D0A46"/>
                  </w:txbxContent>
                </v:textbox>
                <w10:wrap type="topAndBottom" anchorx="margin"/>
              </v:shape>
            </w:pict>
          </mc:Fallback>
        </mc:AlternateContent>
      </w:r>
      <w:r w:rsidR="00F15ABF">
        <w:rPr>
          <w:rFonts w:eastAsia="Consolas"/>
        </w:rPr>
        <w:t xml:space="preserve">There </w:t>
      </w:r>
      <w:r w:rsidR="00045C2E">
        <w:rPr>
          <w:rFonts w:eastAsia="Consolas"/>
        </w:rPr>
        <w:t>is</w:t>
      </w:r>
      <w:r w:rsidR="008049E8">
        <w:rPr>
          <w:rFonts w:eastAsia="Consolas"/>
        </w:rPr>
        <w:t xml:space="preserve">, however, </w:t>
      </w:r>
      <w:r w:rsidR="00967376">
        <w:rPr>
          <w:rFonts w:eastAsia="Consolas"/>
        </w:rPr>
        <w:t>a significant issue</w:t>
      </w:r>
      <w:r w:rsidR="008049E8">
        <w:rPr>
          <w:rFonts w:eastAsia="Consolas"/>
        </w:rPr>
        <w:t xml:space="preserve"> with the distribution of the</w:t>
      </w:r>
      <w:r w:rsidR="008049E8" w:rsidRPr="009811D1">
        <w:rPr>
          <w:rFonts w:eastAsia="Consolas"/>
        </w:rPr>
        <w:t xml:space="preserve"> </w:t>
      </w:r>
      <w:r w:rsidR="008049E8" w:rsidRPr="001D6E52">
        <w:rPr>
          <w:rStyle w:val="CodeChar"/>
        </w:rPr>
        <w:t>'</w:t>
      </w:r>
      <w:r w:rsidR="008049E8">
        <w:rPr>
          <w:rStyle w:val="CodeChar"/>
        </w:rPr>
        <w:t>Population</w:t>
      </w:r>
      <w:r w:rsidR="008049E8" w:rsidRPr="001D6E52">
        <w:rPr>
          <w:rStyle w:val="CodeChar"/>
        </w:rPr>
        <w:t>'</w:t>
      </w:r>
      <w:r w:rsidR="008049E8" w:rsidRPr="00F4583F">
        <w:rPr>
          <w:rFonts w:eastAsia="Consolas"/>
        </w:rPr>
        <w:t xml:space="preserve"> </w:t>
      </w:r>
      <w:r w:rsidR="008049E8">
        <w:rPr>
          <w:rFonts w:eastAsia="Consolas"/>
        </w:rPr>
        <w:t>variable given its definition in the data dictionary</w:t>
      </w:r>
      <w:r w:rsidR="00564D18">
        <w:rPr>
          <w:rFonts w:eastAsia="Consolas"/>
        </w:rPr>
        <w:t xml:space="preserve">. </w:t>
      </w:r>
      <w:r w:rsidR="004B1A97">
        <w:rPr>
          <w:rFonts w:eastAsia="Consolas"/>
        </w:rPr>
        <w:t xml:space="preserve">One would expect to see a correlation between the </w:t>
      </w:r>
      <w:r w:rsidR="004B1A97" w:rsidRPr="001D6E52">
        <w:rPr>
          <w:rStyle w:val="CodeChar"/>
        </w:rPr>
        <w:t>'</w:t>
      </w:r>
      <w:r w:rsidR="004B1A97">
        <w:rPr>
          <w:rStyle w:val="CodeChar"/>
        </w:rPr>
        <w:t>Population</w:t>
      </w:r>
      <w:r w:rsidR="004B1A97" w:rsidRPr="001D6E52">
        <w:rPr>
          <w:rStyle w:val="CodeChar"/>
        </w:rPr>
        <w:t>'</w:t>
      </w:r>
      <w:r w:rsidR="004B1A97" w:rsidRPr="00F4583F">
        <w:rPr>
          <w:rFonts w:eastAsia="Consolas"/>
        </w:rPr>
        <w:t xml:space="preserve"> </w:t>
      </w:r>
      <w:r w:rsidR="004B1A97">
        <w:rPr>
          <w:rFonts w:eastAsia="Consolas"/>
        </w:rPr>
        <w:t xml:space="preserve">variable </w:t>
      </w:r>
      <w:r w:rsidR="00A02F61">
        <w:rPr>
          <w:rFonts w:eastAsia="Consolas"/>
        </w:rPr>
        <w:t xml:space="preserve">(which indicates the population in a </w:t>
      </w:r>
      <w:r w:rsidR="00281C4E">
        <w:rPr>
          <w:rFonts w:eastAsia="Consolas"/>
        </w:rPr>
        <w:t>one-mile</w:t>
      </w:r>
      <w:r w:rsidR="00A02F61">
        <w:rPr>
          <w:rFonts w:eastAsia="Consolas"/>
        </w:rPr>
        <w:t xml:space="preserve"> radius of the patient address) </w:t>
      </w:r>
      <w:r w:rsidR="004B1A97">
        <w:rPr>
          <w:rFonts w:eastAsia="Consolas"/>
        </w:rPr>
        <w:t xml:space="preserve">and the </w:t>
      </w:r>
      <w:r w:rsidR="004B1A97" w:rsidRPr="001D6E52">
        <w:rPr>
          <w:rStyle w:val="CodeChar"/>
        </w:rPr>
        <w:t>'</w:t>
      </w:r>
      <w:r w:rsidR="004B1A97">
        <w:rPr>
          <w:rStyle w:val="CodeChar"/>
        </w:rPr>
        <w:t>Area</w:t>
      </w:r>
      <w:r w:rsidR="004B1A97" w:rsidRPr="001D6E52">
        <w:rPr>
          <w:rStyle w:val="CodeChar"/>
        </w:rPr>
        <w:t>'</w:t>
      </w:r>
      <w:r w:rsidR="004B1A97" w:rsidRPr="00F4583F">
        <w:rPr>
          <w:rFonts w:eastAsia="Consolas"/>
        </w:rPr>
        <w:t xml:space="preserve"> </w:t>
      </w:r>
      <w:r w:rsidR="004B1A97">
        <w:rPr>
          <w:rFonts w:eastAsia="Consolas"/>
        </w:rPr>
        <w:t xml:space="preserve">variable (which indicates whether a patient lives in a </w:t>
      </w:r>
      <w:r w:rsidR="0094669C">
        <w:rPr>
          <w:rFonts w:eastAsia="Consolas"/>
        </w:rPr>
        <w:t>rural, suburban, or urban area)</w:t>
      </w:r>
      <w:r w:rsidR="00F32B9F">
        <w:rPr>
          <w:rFonts w:eastAsia="Consolas"/>
        </w:rPr>
        <w:t xml:space="preserve">. </w:t>
      </w:r>
      <w:r w:rsidR="00B11363">
        <w:rPr>
          <w:rFonts w:eastAsia="Consolas"/>
        </w:rPr>
        <w:t xml:space="preserve">In this case, </w:t>
      </w:r>
      <w:r w:rsidR="00542121">
        <w:rPr>
          <w:rFonts w:eastAsia="Consolas"/>
        </w:rPr>
        <w:t xml:space="preserve">though, the distributions of the </w:t>
      </w:r>
      <w:r w:rsidR="00542121" w:rsidRPr="001D6E52">
        <w:rPr>
          <w:rStyle w:val="CodeChar"/>
        </w:rPr>
        <w:t>'</w:t>
      </w:r>
      <w:r w:rsidR="00542121">
        <w:rPr>
          <w:rStyle w:val="CodeChar"/>
        </w:rPr>
        <w:t>Population</w:t>
      </w:r>
      <w:r w:rsidR="00542121" w:rsidRPr="001D6E52">
        <w:rPr>
          <w:rStyle w:val="CodeChar"/>
        </w:rPr>
        <w:t>'</w:t>
      </w:r>
      <w:r w:rsidR="00542121" w:rsidRPr="00F4583F">
        <w:rPr>
          <w:rFonts w:eastAsia="Consolas"/>
        </w:rPr>
        <w:t xml:space="preserve"> </w:t>
      </w:r>
      <w:r w:rsidR="00542121">
        <w:rPr>
          <w:rFonts w:eastAsia="Consolas"/>
        </w:rPr>
        <w:t xml:space="preserve">variable are </w:t>
      </w:r>
      <w:r w:rsidR="00F32B9F">
        <w:rPr>
          <w:rFonts w:eastAsia="Consolas"/>
        </w:rPr>
        <w:t>similar</w:t>
      </w:r>
      <w:r w:rsidR="008A33AB">
        <w:rPr>
          <w:rFonts w:eastAsia="Consolas"/>
        </w:rPr>
        <w:t xml:space="preserve"> for all three possible values of </w:t>
      </w:r>
      <w:r w:rsidR="008A33AB" w:rsidRPr="001D6E52">
        <w:rPr>
          <w:rStyle w:val="CodeChar"/>
        </w:rPr>
        <w:t>'</w:t>
      </w:r>
      <w:r w:rsidR="008A33AB">
        <w:rPr>
          <w:rStyle w:val="CodeChar"/>
        </w:rPr>
        <w:t>Area</w:t>
      </w:r>
      <w:r w:rsidR="008A33AB" w:rsidRPr="001D6E52">
        <w:rPr>
          <w:rStyle w:val="CodeChar"/>
        </w:rPr>
        <w:t>'</w:t>
      </w:r>
      <w:r w:rsidR="00860A69" w:rsidRPr="00860A69">
        <w:rPr>
          <w:rFonts w:eastAsia="Consolas"/>
        </w:rPr>
        <w:t xml:space="preserve"> – see Figure </w:t>
      </w:r>
      <w:r w:rsidR="001F2DCE">
        <w:rPr>
          <w:rFonts w:eastAsia="Consolas"/>
        </w:rPr>
        <w:t>2</w:t>
      </w:r>
      <w:r w:rsidR="008A33AB">
        <w:rPr>
          <w:rFonts w:eastAsia="Consolas"/>
        </w:rPr>
        <w:t xml:space="preserve">. </w:t>
      </w:r>
      <w:r w:rsidR="00F15ABF">
        <w:rPr>
          <w:rFonts w:eastAsia="Consolas"/>
        </w:rPr>
        <w:t xml:space="preserve">Were this an actual data analysis for a business, </w:t>
      </w:r>
      <w:r w:rsidR="00844BB1">
        <w:rPr>
          <w:rFonts w:eastAsia="Consolas"/>
        </w:rPr>
        <w:t xml:space="preserve">I would recommend </w:t>
      </w:r>
      <w:r w:rsidR="002120A0">
        <w:rPr>
          <w:rFonts w:eastAsia="Consolas"/>
        </w:rPr>
        <w:t xml:space="preserve">re-evaluating the </w:t>
      </w:r>
      <w:r w:rsidR="002120A0" w:rsidRPr="001D6E52">
        <w:rPr>
          <w:rStyle w:val="CodeChar"/>
        </w:rPr>
        <w:t>'</w:t>
      </w:r>
      <w:r w:rsidR="002120A0">
        <w:rPr>
          <w:rStyle w:val="CodeChar"/>
        </w:rPr>
        <w:t>Population</w:t>
      </w:r>
      <w:r w:rsidR="002120A0" w:rsidRPr="001D6E52">
        <w:rPr>
          <w:rStyle w:val="CodeChar"/>
        </w:rPr>
        <w:t>'</w:t>
      </w:r>
      <w:r w:rsidR="002120A0" w:rsidRPr="002120A0">
        <w:rPr>
          <w:rFonts w:eastAsia="Consolas"/>
        </w:rPr>
        <w:t xml:space="preserve"> </w:t>
      </w:r>
      <w:r w:rsidR="002120A0">
        <w:rPr>
          <w:rFonts w:eastAsia="Consolas"/>
        </w:rPr>
        <w:t xml:space="preserve">and </w:t>
      </w:r>
      <w:r w:rsidR="002120A0" w:rsidRPr="001D6E52">
        <w:rPr>
          <w:rStyle w:val="CodeChar"/>
        </w:rPr>
        <w:t>'</w:t>
      </w:r>
      <w:r w:rsidR="002120A0">
        <w:rPr>
          <w:rStyle w:val="CodeChar"/>
        </w:rPr>
        <w:t>Area</w:t>
      </w:r>
      <w:r w:rsidR="002120A0" w:rsidRPr="001D6E52">
        <w:rPr>
          <w:rStyle w:val="CodeChar"/>
        </w:rPr>
        <w:t>'</w:t>
      </w:r>
      <w:r w:rsidR="002120A0">
        <w:rPr>
          <w:rFonts w:eastAsia="Consolas"/>
        </w:rPr>
        <w:t xml:space="preserve"> variables</w:t>
      </w:r>
      <w:r w:rsidR="00F71F22">
        <w:rPr>
          <w:rFonts w:eastAsia="Consolas"/>
        </w:rPr>
        <w:t xml:space="preserve"> using the address fields and up-to-date US Census data. For the purposes of this exercise, we </w:t>
      </w:r>
      <w:r w:rsidR="00276C86">
        <w:rPr>
          <w:rFonts w:eastAsia="Consolas"/>
        </w:rPr>
        <w:t xml:space="preserve">will ignore this discrepancy and move on to evaluating </w:t>
      </w:r>
      <w:r w:rsidR="00441920">
        <w:rPr>
          <w:rFonts w:eastAsia="Consolas"/>
        </w:rPr>
        <w:t>whether</w:t>
      </w:r>
      <w:r w:rsidR="00276C86">
        <w:rPr>
          <w:rFonts w:eastAsia="Consolas"/>
        </w:rPr>
        <w:t xml:space="preserve"> to keep the outliers.</w:t>
      </w:r>
      <w:r w:rsidR="00441920">
        <w:rPr>
          <w:rFonts w:eastAsia="Consolas"/>
        </w:rPr>
        <w:t xml:space="preserve"> The maximum value of the </w:t>
      </w:r>
      <w:r w:rsidR="00422891" w:rsidRPr="001D6E52">
        <w:rPr>
          <w:rStyle w:val="CodeChar"/>
        </w:rPr>
        <w:t>'</w:t>
      </w:r>
      <w:r w:rsidR="00422891">
        <w:rPr>
          <w:rStyle w:val="CodeChar"/>
        </w:rPr>
        <w:t>Population</w:t>
      </w:r>
      <w:r w:rsidR="00422891" w:rsidRPr="001D6E52">
        <w:rPr>
          <w:rStyle w:val="CodeChar"/>
        </w:rPr>
        <w:t>'</w:t>
      </w:r>
      <w:r w:rsidR="00422891">
        <w:rPr>
          <w:rFonts w:eastAsia="Consolas"/>
        </w:rPr>
        <w:t xml:space="preserve"> </w:t>
      </w:r>
      <w:r w:rsidR="00441920">
        <w:rPr>
          <w:rFonts w:eastAsia="Consolas"/>
        </w:rPr>
        <w:t>variable</w:t>
      </w:r>
      <w:r w:rsidR="00422891">
        <w:rPr>
          <w:rFonts w:eastAsia="Consolas"/>
        </w:rPr>
        <w:t xml:space="preserve"> is 122,814, </w:t>
      </w:r>
      <w:r w:rsidR="00357E92">
        <w:rPr>
          <w:rFonts w:eastAsia="Consolas"/>
        </w:rPr>
        <w:t xml:space="preserve">which implies a local population density of </w:t>
      </w:r>
      <w:r w:rsidR="006D4CD4">
        <w:rPr>
          <w:rFonts w:eastAsia="Consolas"/>
        </w:rPr>
        <w:t xml:space="preserve">39,093 people per square mile (122814 </w:t>
      </w:r>
      <w:r w:rsidR="000864C4">
        <w:rPr>
          <w:rFonts w:eastAsia="Consolas"/>
        </w:rPr>
        <w:t xml:space="preserve">people </w:t>
      </w:r>
      <w:r w:rsidR="006D4CD4">
        <w:rPr>
          <w:rFonts w:eastAsia="Consolas"/>
        </w:rPr>
        <w:t xml:space="preserve">divided by </w:t>
      </w:r>
      <w:r w:rsidR="000864C4">
        <w:rPr>
          <w:rFonts w:eastAsia="Consolas"/>
        </w:rPr>
        <w:t>π</w:t>
      </w:r>
      <w:r w:rsidR="00A8510D">
        <w:rPr>
          <w:rFonts w:eastAsia="Consolas"/>
        </w:rPr>
        <w:t xml:space="preserve"> square miles in a 1-mile radius)</w:t>
      </w:r>
      <w:r w:rsidR="00564D18">
        <w:rPr>
          <w:rFonts w:eastAsia="Consolas"/>
        </w:rPr>
        <w:t xml:space="preserve">. </w:t>
      </w:r>
      <w:r w:rsidR="004D49E7">
        <w:rPr>
          <w:rFonts w:eastAsia="Consolas"/>
        </w:rPr>
        <w:t xml:space="preserve">This is well within </w:t>
      </w:r>
      <w:r w:rsidR="00A93727">
        <w:rPr>
          <w:rFonts w:eastAsia="Consolas"/>
        </w:rPr>
        <w:t>the maximum county-level population density for urban areas per the U.S. Census (2010).</w:t>
      </w:r>
      <w:r w:rsidR="00FF2638">
        <w:rPr>
          <w:rFonts w:eastAsia="Consolas"/>
        </w:rPr>
        <w:t xml:space="preserve"> Therefore, we will </w:t>
      </w:r>
      <w:r w:rsidR="007C623F">
        <w:rPr>
          <w:rFonts w:eastAsia="Consolas"/>
        </w:rPr>
        <w:t>retain these outliers</w:t>
      </w:r>
      <w:r w:rsidR="00897CCF">
        <w:rPr>
          <w:rFonts w:eastAsia="Consolas"/>
        </w:rPr>
        <w:t>, even though they are outside the standard 1.5x inter-quartile range (IQR)</w:t>
      </w:r>
      <w:r w:rsidR="007C623F">
        <w:rPr>
          <w:rFonts w:eastAsia="Consolas"/>
        </w:rPr>
        <w:t>.</w:t>
      </w:r>
    </w:p>
    <w:p w14:paraId="70AE931C" w14:textId="6FFEF7EE" w:rsidR="007C623F" w:rsidRDefault="00E57929" w:rsidP="00123F0B">
      <w:pPr>
        <w:rPr>
          <w:rFonts w:eastAsia="Consolas"/>
          <w:i/>
          <w:iCs/>
          <w:u w:val="single"/>
        </w:rPr>
      </w:pPr>
      <w:r w:rsidRPr="00E57929">
        <w:rPr>
          <w:rFonts w:eastAsia="Consolas"/>
          <w:i/>
          <w:iCs/>
          <w:u w:val="single"/>
        </w:rPr>
        <w:lastRenderedPageBreak/>
        <w:t>Children</w:t>
      </w:r>
    </w:p>
    <w:p w14:paraId="404E312D" w14:textId="33149874" w:rsidR="00E57929" w:rsidRDefault="00B33F8C" w:rsidP="00123F0B">
      <w:pPr>
        <w:rPr>
          <w:rFonts w:eastAsia="Consolas"/>
        </w:rPr>
      </w:pPr>
      <w:r>
        <w:rPr>
          <w:rFonts w:eastAsia="Consolas"/>
        </w:rPr>
        <w:t xml:space="preserve">The next quantitative variable I considered is the </w:t>
      </w:r>
      <w:r w:rsidR="00103FF0" w:rsidRPr="001D6E52">
        <w:rPr>
          <w:rStyle w:val="CodeChar"/>
        </w:rPr>
        <w:t>'</w:t>
      </w:r>
      <w:r w:rsidR="00103FF0">
        <w:rPr>
          <w:rStyle w:val="CodeChar"/>
        </w:rPr>
        <w:t>Children</w:t>
      </w:r>
      <w:r w:rsidR="00103FF0" w:rsidRPr="001D6E52">
        <w:rPr>
          <w:rStyle w:val="CodeChar"/>
        </w:rPr>
        <w:t>'</w:t>
      </w:r>
      <w:r w:rsidR="00103FF0">
        <w:rPr>
          <w:rFonts w:eastAsia="Consolas"/>
        </w:rPr>
        <w:t xml:space="preserve"> variable. This distribution is also right-skewed. </w:t>
      </w:r>
      <w:r w:rsidR="002E4E52">
        <w:rPr>
          <w:rFonts w:eastAsia="Consolas"/>
        </w:rPr>
        <w:t>A boxplot in</w:t>
      </w:r>
      <w:r w:rsidR="0030348E">
        <w:rPr>
          <w:rFonts w:eastAsia="Consolas"/>
        </w:rPr>
        <w:t>dicates that values above 7 can be considered outliers.</w:t>
      </w:r>
      <w:r w:rsidR="005552F7">
        <w:rPr>
          <w:rFonts w:eastAsia="Consolas"/>
        </w:rPr>
        <w:t xml:space="preserve"> I was unable to find a good reference for </w:t>
      </w:r>
      <w:r w:rsidR="009071C2">
        <w:rPr>
          <w:rFonts w:eastAsia="Consolas"/>
        </w:rPr>
        <w:t>the number</w:t>
      </w:r>
      <w:r w:rsidR="003C0116">
        <w:rPr>
          <w:rFonts w:eastAsia="Consolas"/>
        </w:rPr>
        <w:t xml:space="preserve"> of children in a household. The Census data I found simply reported values of </w:t>
      </w:r>
      <w:r w:rsidR="00AF40A0">
        <w:rPr>
          <w:rFonts w:eastAsia="Consolas"/>
        </w:rPr>
        <w:t xml:space="preserve">0, 1, 2, 3, or “4 or more” </w:t>
      </w:r>
      <w:r w:rsidR="00581115">
        <w:rPr>
          <w:rFonts w:eastAsia="Consolas"/>
        </w:rPr>
        <w:t>children, so I’m unable to determine if the tail of this distribution makes sense.</w:t>
      </w:r>
      <w:r w:rsidR="00113C0C">
        <w:rPr>
          <w:rFonts w:eastAsia="Consolas"/>
        </w:rPr>
        <w:t xml:space="preserve"> </w:t>
      </w:r>
      <w:r w:rsidR="006C5604">
        <w:rPr>
          <w:rFonts w:eastAsia="Consolas"/>
        </w:rPr>
        <w:t>For this reason, I have chosen to exclude the rows with 8 or more children reported from the cleaned data frame.</w:t>
      </w:r>
    </w:p>
    <w:p w14:paraId="05F5241A" w14:textId="517E98EF" w:rsidR="007E0E28" w:rsidRPr="00E86D7D" w:rsidRDefault="007E0E28" w:rsidP="00123F0B">
      <w:pPr>
        <w:rPr>
          <w:rFonts w:eastAsia="Consolas"/>
          <w:i/>
          <w:iCs/>
          <w:u w:val="single"/>
        </w:rPr>
      </w:pPr>
      <w:r w:rsidRPr="00E86D7D">
        <w:rPr>
          <w:rFonts w:eastAsia="Consolas"/>
          <w:i/>
          <w:iCs/>
          <w:u w:val="single"/>
        </w:rPr>
        <w:t>Income</w:t>
      </w:r>
    </w:p>
    <w:p w14:paraId="0DE459FF" w14:textId="0E49E64C" w:rsidR="007E0E28" w:rsidRDefault="00E86D7D" w:rsidP="00123F0B">
      <w:pPr>
        <w:rPr>
          <w:rFonts w:eastAsia="Consolas"/>
        </w:rPr>
      </w:pPr>
      <w:r>
        <w:rPr>
          <w:rFonts w:eastAsia="Consolas"/>
        </w:rPr>
        <w:t xml:space="preserve">The distribution of </w:t>
      </w:r>
      <w:r w:rsidRPr="001D6E52">
        <w:rPr>
          <w:rStyle w:val="CodeChar"/>
        </w:rPr>
        <w:t>'</w:t>
      </w:r>
      <w:r>
        <w:rPr>
          <w:rStyle w:val="CodeChar"/>
        </w:rPr>
        <w:t>Income</w:t>
      </w:r>
      <w:r w:rsidRPr="001D6E52">
        <w:rPr>
          <w:rStyle w:val="CodeChar"/>
        </w:rPr>
        <w:t>'</w:t>
      </w:r>
      <w:r>
        <w:rPr>
          <w:rFonts w:eastAsia="Consolas"/>
        </w:rPr>
        <w:t xml:space="preserve"> in the data set </w:t>
      </w:r>
      <w:r w:rsidR="00B27FF8">
        <w:rPr>
          <w:rFonts w:eastAsia="Consolas"/>
        </w:rPr>
        <w:t>is right-skewed, and not unreasonable. Even though there are outliers shown in the box plot, the maximum value of $207</w:t>
      </w:r>
      <w:r w:rsidR="00354A11">
        <w:rPr>
          <w:rFonts w:eastAsia="Consolas"/>
        </w:rPr>
        <w:t>,249 in the data set is at approximately the 90</w:t>
      </w:r>
      <w:r w:rsidR="00354A11" w:rsidRPr="00354A11">
        <w:rPr>
          <w:rFonts w:eastAsia="Consolas"/>
          <w:vertAlign w:val="superscript"/>
        </w:rPr>
        <w:t>th</w:t>
      </w:r>
      <w:r w:rsidR="00354A11">
        <w:rPr>
          <w:rFonts w:eastAsia="Consolas"/>
        </w:rPr>
        <w:t xml:space="preserve"> percentile of US</w:t>
      </w:r>
      <w:r w:rsidR="005311F9">
        <w:rPr>
          <w:rFonts w:eastAsia="Consolas"/>
        </w:rPr>
        <w:t xml:space="preserve"> annual income (Semega &amp; Kollar, 2002</w:t>
      </w:r>
      <w:r w:rsidR="000032D1">
        <w:rPr>
          <w:rFonts w:eastAsia="Consolas"/>
        </w:rPr>
        <w:t>, Table A-4a)</w:t>
      </w:r>
      <w:r w:rsidR="001358A2">
        <w:rPr>
          <w:rFonts w:eastAsia="Consolas"/>
        </w:rPr>
        <w:t>. All outliers for this variable have been retained.</w:t>
      </w:r>
    </w:p>
    <w:p w14:paraId="66B212CD" w14:textId="557A525E" w:rsidR="001358A2" w:rsidRPr="005334E7" w:rsidRDefault="00D45271" w:rsidP="00123F0B">
      <w:pPr>
        <w:rPr>
          <w:rFonts w:eastAsia="Consolas"/>
          <w:i/>
          <w:iCs/>
          <w:u w:val="single"/>
        </w:rPr>
      </w:pPr>
      <w:r w:rsidRPr="005334E7">
        <w:rPr>
          <w:rFonts w:eastAsia="Consolas"/>
          <w:i/>
          <w:iCs/>
          <w:u w:val="single"/>
        </w:rPr>
        <w:t>Vitamin D Levels</w:t>
      </w:r>
    </w:p>
    <w:p w14:paraId="0F2EF7E2" w14:textId="551FED0A" w:rsidR="00D45271" w:rsidRDefault="005334E7" w:rsidP="00123F0B">
      <w:pPr>
        <w:rPr>
          <w:rFonts w:eastAsia="Consolas"/>
        </w:rPr>
      </w:pPr>
      <w:r w:rsidRPr="005334E7">
        <w:rPr>
          <w:rFonts w:eastAsia="Consolas"/>
        </w:rPr>
        <w:t xml:space="preserve">The </w:t>
      </w:r>
      <w:r>
        <w:rPr>
          <w:rFonts w:eastAsia="Consolas"/>
        </w:rPr>
        <w:t xml:space="preserve">distribution of </w:t>
      </w:r>
      <w:r w:rsidRPr="001D6E52">
        <w:rPr>
          <w:rStyle w:val="CodeChar"/>
        </w:rPr>
        <w:t>'</w:t>
      </w:r>
      <w:r>
        <w:rPr>
          <w:rStyle w:val="CodeChar"/>
        </w:rPr>
        <w:t>VitD_levels</w:t>
      </w:r>
      <w:r w:rsidRPr="001D6E52">
        <w:rPr>
          <w:rStyle w:val="CodeChar"/>
        </w:rPr>
        <w:t>'</w:t>
      </w:r>
      <w:r>
        <w:rPr>
          <w:rFonts w:eastAsia="Consolas"/>
        </w:rPr>
        <w:t xml:space="preserve"> in the data set</w:t>
      </w:r>
      <w:r w:rsidR="00A623BA">
        <w:rPr>
          <w:rFonts w:eastAsia="Consolas"/>
        </w:rPr>
        <w:t xml:space="preserve"> is bimodal, as can be seen in the histogram plot</w:t>
      </w:r>
      <w:r w:rsidR="00925AF9">
        <w:rPr>
          <w:rFonts w:eastAsia="Consolas"/>
        </w:rPr>
        <w:t>,</w:t>
      </w:r>
      <w:r w:rsidR="00A623BA">
        <w:rPr>
          <w:rFonts w:eastAsia="Consolas"/>
        </w:rPr>
        <w:t xml:space="preserve"> Figure 3.</w:t>
      </w:r>
    </w:p>
    <w:p w14:paraId="1FCADF2C" w14:textId="1CB4119F" w:rsidR="003E2544" w:rsidRDefault="003E2544" w:rsidP="00E14D9E">
      <w:pPr>
        <w:keepNext/>
        <w:ind w:firstLine="0"/>
        <w:rPr>
          <w:b/>
          <w:bCs/>
        </w:rPr>
      </w:pPr>
      <w:r w:rsidRPr="003E2544">
        <w:rPr>
          <w:b/>
          <w:bCs/>
        </w:rPr>
        <w:lastRenderedPageBreak/>
        <w:t xml:space="preserve">Figure </w:t>
      </w:r>
      <w:r w:rsidR="00E003B3">
        <w:rPr>
          <w:b/>
          <w:bCs/>
        </w:rPr>
        <w:fldChar w:fldCharType="begin"/>
      </w:r>
      <w:r w:rsidR="00E003B3">
        <w:rPr>
          <w:b/>
          <w:bCs/>
        </w:rPr>
        <w:instrText xml:space="preserve"> SEQ Figure \* ARABIC </w:instrText>
      </w:r>
      <w:r w:rsidR="00E003B3">
        <w:rPr>
          <w:b/>
          <w:bCs/>
        </w:rPr>
        <w:fldChar w:fldCharType="separate"/>
      </w:r>
      <w:r w:rsidR="00EE736A">
        <w:rPr>
          <w:b/>
          <w:bCs/>
          <w:noProof/>
        </w:rPr>
        <w:t>3</w:t>
      </w:r>
      <w:r w:rsidR="00E003B3">
        <w:rPr>
          <w:b/>
          <w:bCs/>
        </w:rPr>
        <w:fldChar w:fldCharType="end"/>
      </w:r>
    </w:p>
    <w:p w14:paraId="64707514" w14:textId="78206C7A" w:rsidR="00E14D9E" w:rsidRPr="00E14D9E" w:rsidRDefault="00E14D9E" w:rsidP="00E14D9E">
      <w:pPr>
        <w:keepNext/>
        <w:ind w:firstLine="0"/>
        <w:rPr>
          <w:i/>
          <w:iCs/>
        </w:rPr>
      </w:pPr>
      <w:r w:rsidRPr="00E14D9E">
        <w:rPr>
          <w:i/>
          <w:iCs/>
        </w:rPr>
        <w:t>Histogram</w:t>
      </w:r>
      <w:r>
        <w:rPr>
          <w:i/>
          <w:iCs/>
        </w:rPr>
        <w:t xml:space="preserve"> of VitD_levels in the original data set</w:t>
      </w:r>
    </w:p>
    <w:p w14:paraId="3F5A72CC" w14:textId="1A2927EE" w:rsidR="003E2544" w:rsidRDefault="003E2544" w:rsidP="00123F0B">
      <w:pPr>
        <w:rPr>
          <w:rFonts w:eastAsia="Consolas"/>
        </w:rPr>
      </w:pPr>
      <w:r w:rsidRPr="003E2544">
        <w:rPr>
          <w:rFonts w:eastAsia="Consolas"/>
          <w:noProof/>
        </w:rPr>
        <w:drawing>
          <wp:inline distT="0" distB="0" distL="0" distR="0" wp14:anchorId="37ED9753" wp14:editId="3883AA93">
            <wp:extent cx="4599296" cy="3341435"/>
            <wp:effectExtent l="0" t="0" r="0" b="0"/>
            <wp:docPr id="277654680" name="Picture 1" descr="A graph of a number of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54680" name="Picture 1" descr="A graph of a number of leve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163" cy="33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203A" w14:textId="77777777" w:rsidR="00CB49B7" w:rsidRDefault="006641B4" w:rsidP="00123F0B">
      <w:r>
        <w:rPr>
          <w:rFonts w:eastAsia="Consolas"/>
        </w:rPr>
        <w:t xml:space="preserve">This </w:t>
      </w:r>
      <w:r w:rsidR="000F0085">
        <w:rPr>
          <w:rFonts w:eastAsia="Consolas"/>
        </w:rPr>
        <w:t xml:space="preserve">separate distribution could indicate an error in data collection. For instance, </w:t>
      </w:r>
      <w:r w:rsidR="00A64237">
        <w:rPr>
          <w:rFonts w:eastAsia="Consolas"/>
        </w:rPr>
        <w:t>a measurement device could be set to a different scale or set of units.</w:t>
      </w:r>
      <w:r w:rsidR="003C193A">
        <w:rPr>
          <w:rFonts w:eastAsia="Consolas"/>
        </w:rPr>
        <w:t xml:space="preserve"> </w:t>
      </w:r>
      <w:r w:rsidR="009302E5">
        <w:rPr>
          <w:rFonts w:eastAsia="Consolas"/>
        </w:rPr>
        <w:t>For Vitamin D blood serum levels, the data dictionary indicates that the values should be expressed in ng/mL</w:t>
      </w:r>
      <w:r w:rsidR="00C24ED9">
        <w:rPr>
          <w:rFonts w:eastAsia="Consolas"/>
        </w:rPr>
        <w:t xml:space="preserve">. </w:t>
      </w:r>
      <w:r w:rsidR="006A2F23">
        <w:rPr>
          <w:rFonts w:eastAsia="Consolas"/>
        </w:rPr>
        <w:t xml:space="preserve">According to the </w:t>
      </w:r>
      <w:r w:rsidR="007115CC">
        <w:rPr>
          <w:rFonts w:eastAsia="Consolas"/>
        </w:rPr>
        <w:t xml:space="preserve">National Institutes of Health, </w:t>
      </w:r>
      <w:r w:rsidR="00727D59">
        <w:rPr>
          <w:rFonts w:eastAsia="Consolas"/>
        </w:rPr>
        <w:t>“</w:t>
      </w:r>
      <w:r w:rsidR="00727D59" w:rsidRPr="00727D59">
        <w:rPr>
          <w:rFonts w:eastAsia="Consolas"/>
        </w:rPr>
        <w:t xml:space="preserve">Serum concentrations of </w:t>
      </w:r>
      <w:r w:rsidR="00727D59">
        <w:rPr>
          <w:rFonts w:eastAsia="Consolas"/>
        </w:rPr>
        <w:t>[Vitamin D]</w:t>
      </w:r>
      <w:r w:rsidR="00727D59" w:rsidRPr="00727D59">
        <w:rPr>
          <w:rFonts w:eastAsia="Consolas"/>
        </w:rPr>
        <w:t xml:space="preserve"> are reported in both nanomoles per liter (nmol/L) and nanograms per milliliter (ng/mL). </w:t>
      </w:r>
      <w:r w:rsidR="00D33747">
        <w:rPr>
          <w:rFonts w:eastAsia="Consolas"/>
        </w:rPr>
        <w:t>…</w:t>
      </w:r>
      <w:r w:rsidR="00727D59" w:rsidRPr="00727D59">
        <w:rPr>
          <w:rFonts w:eastAsia="Consolas"/>
        </w:rPr>
        <w:t xml:space="preserve"> 1 ng/mL is equal to 2.5 nmol/L.</w:t>
      </w:r>
      <w:r w:rsidR="00D33747">
        <w:rPr>
          <w:rFonts w:eastAsia="Consolas"/>
        </w:rPr>
        <w:t xml:space="preserve">” </w:t>
      </w:r>
      <w:r w:rsidR="00AE7783">
        <w:rPr>
          <w:rFonts w:eastAsia="Consolas"/>
        </w:rPr>
        <w:t xml:space="preserve">(Office of Dietary Supplements, </w:t>
      </w:r>
      <w:r w:rsidR="00EF621B">
        <w:rPr>
          <w:rFonts w:eastAsia="Consolas"/>
        </w:rPr>
        <w:t>2022</w:t>
      </w:r>
      <w:r w:rsidR="00B3065E">
        <w:rPr>
          <w:rFonts w:eastAsia="Consolas"/>
        </w:rPr>
        <w:t>). As</w:t>
      </w:r>
      <w:r w:rsidR="00EF621B">
        <w:rPr>
          <w:rFonts w:eastAsia="Consolas"/>
        </w:rPr>
        <w:t xml:space="preserve"> it happens, the mean of the </w:t>
      </w:r>
      <w:r w:rsidR="00456E86">
        <w:rPr>
          <w:rFonts w:eastAsia="Consolas"/>
        </w:rPr>
        <w:t>right-side</w:t>
      </w:r>
      <w:r w:rsidR="001A3F49">
        <w:rPr>
          <w:rFonts w:eastAsia="Consolas"/>
        </w:rPr>
        <w:t xml:space="preserve"> distribution (recorded values &gt; 35</w:t>
      </w:r>
      <w:r w:rsidR="00C2278D">
        <w:rPr>
          <w:rFonts w:eastAsia="Consolas"/>
        </w:rPr>
        <w:t xml:space="preserve">, </w:t>
      </w:r>
      <w:r w:rsidR="00E6259D" w:rsidRPr="00E6259D">
        <w:rPr>
          <w:b/>
          <w:bCs/>
          <w:color w:val="282829"/>
          <w:sz w:val="23"/>
          <w:szCs w:val="23"/>
          <w:shd w:val="clear" w:color="auto" w:fill="FFFFFF"/>
        </w:rPr>
        <w:t>x̄</w:t>
      </w:r>
      <w:r w:rsidR="00F86542">
        <w:rPr>
          <w:rFonts w:eastAsia="Consolas"/>
        </w:rPr>
        <w:t xml:space="preserve"> = 47.1</w:t>
      </w:r>
      <w:r w:rsidR="001A3F49">
        <w:rPr>
          <w:rFonts w:eastAsia="Consolas"/>
        </w:rPr>
        <w:t>) is roughly 2.5 times the mean of the left</w:t>
      </w:r>
      <w:r w:rsidR="00456E86">
        <w:rPr>
          <w:rFonts w:eastAsia="Consolas"/>
        </w:rPr>
        <w:t>-</w:t>
      </w:r>
      <w:r w:rsidR="001A3F49">
        <w:rPr>
          <w:rFonts w:eastAsia="Consolas"/>
        </w:rPr>
        <w:t>side distribution (recorded values &lt; 35</w:t>
      </w:r>
      <w:r w:rsidR="00F86542">
        <w:rPr>
          <w:rFonts w:eastAsia="Consolas"/>
        </w:rPr>
        <w:t xml:space="preserve">, </w:t>
      </w:r>
      <w:r w:rsidR="00E6259D" w:rsidRPr="00E6259D">
        <w:rPr>
          <w:b/>
          <w:bCs/>
          <w:color w:val="282829"/>
          <w:sz w:val="23"/>
          <w:szCs w:val="23"/>
          <w:shd w:val="clear" w:color="auto" w:fill="FFFFFF"/>
        </w:rPr>
        <w:t>x̄</w:t>
      </w:r>
      <w:r w:rsidR="00E6259D">
        <w:rPr>
          <w:rFonts w:eastAsia="Consolas"/>
        </w:rPr>
        <w:t xml:space="preserve"> </w:t>
      </w:r>
      <w:r w:rsidR="00F86542">
        <w:rPr>
          <w:rFonts w:eastAsia="Consolas"/>
        </w:rPr>
        <w:t xml:space="preserve">= </w:t>
      </w:r>
      <w:r w:rsidR="00545335">
        <w:rPr>
          <w:rFonts w:eastAsia="Consolas"/>
        </w:rPr>
        <w:t>18.0</w:t>
      </w:r>
      <w:r w:rsidR="001A3F49">
        <w:rPr>
          <w:rFonts w:eastAsia="Consolas"/>
        </w:rPr>
        <w:t xml:space="preserve">). </w:t>
      </w:r>
      <w:r w:rsidR="00B3065E">
        <w:rPr>
          <w:rFonts w:eastAsia="Consolas"/>
        </w:rPr>
        <w:t xml:space="preserve">I therefore assume that all values above 35 were </w:t>
      </w:r>
      <w:r w:rsidR="00B61F20">
        <w:rPr>
          <w:rFonts w:eastAsia="Consolas"/>
        </w:rPr>
        <w:t xml:space="preserve">incorrectly </w:t>
      </w:r>
      <w:r w:rsidR="004952D6">
        <w:rPr>
          <w:rFonts w:eastAsia="Consolas"/>
        </w:rPr>
        <w:t>expressed</w:t>
      </w:r>
      <w:r w:rsidR="00B61F20">
        <w:rPr>
          <w:rFonts w:eastAsia="Consolas"/>
        </w:rPr>
        <w:t xml:space="preserve"> as </w:t>
      </w:r>
      <w:r w:rsidR="004952D6">
        <w:rPr>
          <w:rFonts w:eastAsia="Consolas"/>
        </w:rPr>
        <w:t xml:space="preserve">nmol/L rather than ng/mL. I </w:t>
      </w:r>
      <w:r w:rsidR="00E74317">
        <w:rPr>
          <w:rFonts w:eastAsia="Consolas"/>
        </w:rPr>
        <w:t>have</w:t>
      </w:r>
      <w:r w:rsidR="004952D6">
        <w:rPr>
          <w:rFonts w:eastAsia="Consolas"/>
        </w:rPr>
        <w:t xml:space="preserve"> </w:t>
      </w:r>
      <w:r w:rsidR="00E74317">
        <w:rPr>
          <w:rFonts w:eastAsia="Consolas"/>
        </w:rPr>
        <w:t>scaled these values by dividing them by 2.5.</w:t>
      </w:r>
      <w:r w:rsidR="0017632E" w:rsidRPr="0017632E">
        <w:rPr>
          <w:rFonts w:eastAsia="Consolas"/>
        </w:rPr>
        <w:t xml:space="preserve"> </w:t>
      </w:r>
      <w:r w:rsidR="00CB49B7">
        <w:rPr>
          <w:rFonts w:eastAsia="Consolas"/>
        </w:rPr>
        <w:t>The revised histogram and box plot are shown in Figure 4.</w:t>
      </w:r>
    </w:p>
    <w:p w14:paraId="7D965457" w14:textId="2AC22F4D" w:rsidR="00CB49B7" w:rsidRDefault="00CB49B7" w:rsidP="00CB49B7">
      <w:pPr>
        <w:ind w:firstLine="0"/>
        <w:rPr>
          <w:b/>
          <w:bCs/>
        </w:rPr>
      </w:pPr>
      <w:r w:rsidRPr="00CB49B7">
        <w:rPr>
          <w:b/>
          <w:bCs/>
        </w:rPr>
        <w:lastRenderedPageBreak/>
        <w:t xml:space="preserve">Figure </w:t>
      </w:r>
      <w:r w:rsidR="00E003B3">
        <w:rPr>
          <w:b/>
          <w:bCs/>
        </w:rPr>
        <w:fldChar w:fldCharType="begin"/>
      </w:r>
      <w:r w:rsidR="00E003B3">
        <w:rPr>
          <w:b/>
          <w:bCs/>
        </w:rPr>
        <w:instrText xml:space="preserve"> SEQ Figure \* ARABIC </w:instrText>
      </w:r>
      <w:r w:rsidR="00E003B3">
        <w:rPr>
          <w:b/>
          <w:bCs/>
        </w:rPr>
        <w:fldChar w:fldCharType="separate"/>
      </w:r>
      <w:r w:rsidR="00EE736A">
        <w:rPr>
          <w:b/>
          <w:bCs/>
          <w:noProof/>
        </w:rPr>
        <w:t>4</w:t>
      </w:r>
      <w:r w:rsidR="00E003B3">
        <w:rPr>
          <w:b/>
          <w:bCs/>
        </w:rPr>
        <w:fldChar w:fldCharType="end"/>
      </w:r>
    </w:p>
    <w:p w14:paraId="335963F9" w14:textId="0E8DD613" w:rsidR="00CB49B7" w:rsidRPr="00CB49B7" w:rsidRDefault="00291721" w:rsidP="00CB49B7">
      <w:pPr>
        <w:ind w:firstLine="0"/>
        <w:rPr>
          <w:b/>
          <w:bCs/>
          <w:i/>
          <w:iCs/>
        </w:rPr>
      </w:pPr>
      <w:r w:rsidRPr="00E14D9E">
        <w:rPr>
          <w:i/>
          <w:iCs/>
        </w:rPr>
        <w:t>Histogram</w:t>
      </w:r>
      <w:r>
        <w:rPr>
          <w:i/>
          <w:iCs/>
        </w:rPr>
        <w:t xml:space="preserve"> and box plot of VitD_levels after treatment of outliers</w:t>
      </w:r>
    </w:p>
    <w:p w14:paraId="40BE6BD1" w14:textId="2B9ADDBB" w:rsidR="006641B4" w:rsidRDefault="0017632E" w:rsidP="00571276">
      <w:pPr>
        <w:ind w:firstLine="0"/>
        <w:rPr>
          <w:rFonts w:eastAsia="Consolas"/>
        </w:rPr>
      </w:pPr>
      <w:r>
        <w:rPr>
          <w:rFonts w:eastAsia="Consolas"/>
          <w:noProof/>
        </w:rPr>
        <w:drawing>
          <wp:inline distT="0" distB="0" distL="0" distR="0" wp14:anchorId="56F5694C" wp14:editId="64070D6E">
            <wp:extent cx="4940490" cy="1854795"/>
            <wp:effectExtent l="0" t="0" r="0" b="0"/>
            <wp:docPr id="161236269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269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74" cy="187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947D" w14:textId="0C6E6BCE" w:rsidR="00474C4B" w:rsidRDefault="00BB0362" w:rsidP="00004979">
      <w:pPr>
        <w:rPr>
          <w:rFonts w:eastAsia="Consolas"/>
        </w:rPr>
      </w:pPr>
      <w:r>
        <w:rPr>
          <w:rFonts w:eastAsia="Consolas"/>
        </w:rPr>
        <w:t xml:space="preserve">The revised data is distributed normally. </w:t>
      </w:r>
      <w:r w:rsidR="005F0C5B">
        <w:rPr>
          <w:rFonts w:eastAsia="Consolas"/>
        </w:rPr>
        <w:t xml:space="preserve">There are now a few outliers outside of the 1.5*IQR </w:t>
      </w:r>
      <w:r w:rsidR="001A3219">
        <w:rPr>
          <w:rFonts w:eastAsia="Consolas"/>
        </w:rPr>
        <w:t>whiskers in the box plot of the revised distribution, but these appear to be valid data.</w:t>
      </w:r>
    </w:p>
    <w:p w14:paraId="45C063CB" w14:textId="4B979551" w:rsidR="00004979" w:rsidRDefault="008F4F1F" w:rsidP="00004979">
      <w:pPr>
        <w:rPr>
          <w:rFonts w:eastAsia="Consolas"/>
          <w:i/>
          <w:iCs/>
          <w:u w:val="single"/>
        </w:rPr>
      </w:pPr>
      <w:r>
        <w:rPr>
          <w:rFonts w:eastAsia="Consolas"/>
          <w:i/>
          <w:iCs/>
          <w:u w:val="single"/>
        </w:rPr>
        <w:t>Full Meals Eaten</w:t>
      </w:r>
    </w:p>
    <w:p w14:paraId="0656CCCB" w14:textId="217BC6B6" w:rsidR="001D7606" w:rsidRDefault="001D7606" w:rsidP="00004979">
      <w:pPr>
        <w:rPr>
          <w:rFonts w:eastAsia="Consolas"/>
        </w:rPr>
      </w:pPr>
      <w:r>
        <w:rPr>
          <w:rFonts w:eastAsia="Consolas"/>
        </w:rPr>
        <w:t xml:space="preserve">There are a few outliers in this right-skewed distribution, but the data dictionary specifically indicates that some patients request more than 3 meals in a day. Therefore, we will </w:t>
      </w:r>
      <w:r w:rsidR="001F3A32">
        <w:rPr>
          <w:rFonts w:eastAsia="Consolas"/>
        </w:rPr>
        <w:t>retain these outliers.</w:t>
      </w:r>
    </w:p>
    <w:p w14:paraId="4E5A341D" w14:textId="17AB9A93" w:rsidR="001F3A32" w:rsidRPr="00490A5C" w:rsidRDefault="00D33408" w:rsidP="00004979">
      <w:pPr>
        <w:rPr>
          <w:rFonts w:eastAsia="Consolas"/>
          <w:i/>
          <w:iCs/>
          <w:u w:val="single"/>
        </w:rPr>
      </w:pPr>
      <w:r w:rsidRPr="00490A5C">
        <w:rPr>
          <w:rFonts w:eastAsia="Consolas"/>
          <w:i/>
          <w:iCs/>
          <w:u w:val="single"/>
        </w:rPr>
        <w:t>Vitamin D Supplements</w:t>
      </w:r>
    </w:p>
    <w:p w14:paraId="6F891AF1" w14:textId="176E4050" w:rsidR="00490A5C" w:rsidRDefault="00490A5C" w:rsidP="00004979">
      <w:pPr>
        <w:rPr>
          <w:rFonts w:eastAsia="Consolas"/>
        </w:rPr>
      </w:pPr>
      <w:r>
        <w:rPr>
          <w:rFonts w:eastAsia="Consolas"/>
        </w:rPr>
        <w:t xml:space="preserve">Similarly, with </w:t>
      </w:r>
      <w:r w:rsidR="0078040F" w:rsidRPr="001D6E52">
        <w:rPr>
          <w:rStyle w:val="CodeChar"/>
        </w:rPr>
        <w:t>'</w:t>
      </w:r>
      <w:r w:rsidR="0078040F">
        <w:rPr>
          <w:rStyle w:val="CodeChar"/>
        </w:rPr>
        <w:t>VitD_supp</w:t>
      </w:r>
      <w:r w:rsidR="0078040F" w:rsidRPr="001D6E52">
        <w:rPr>
          <w:rStyle w:val="CodeChar"/>
        </w:rPr>
        <w:t>'</w:t>
      </w:r>
      <w:r w:rsidR="007A662E">
        <w:rPr>
          <w:rFonts w:eastAsia="Consolas"/>
        </w:rPr>
        <w:t xml:space="preserve"> there are a few records that indicate more than 2 supplements given, which could be considered outliers. </w:t>
      </w:r>
      <w:r w:rsidR="0078040F">
        <w:rPr>
          <w:rFonts w:eastAsia="Consolas"/>
        </w:rPr>
        <w:t>The</w:t>
      </w:r>
      <w:r w:rsidR="002672DE">
        <w:rPr>
          <w:rFonts w:eastAsia="Consolas"/>
        </w:rPr>
        <w:t xml:space="preserve"> histogram shows that the</w:t>
      </w:r>
      <w:r w:rsidR="0078040F">
        <w:rPr>
          <w:rFonts w:eastAsia="Consolas"/>
        </w:rPr>
        <w:t>re are few records like this, though, and no reason to think that this data is inaccurate.</w:t>
      </w:r>
    </w:p>
    <w:p w14:paraId="0AF966E0" w14:textId="34EE4841" w:rsidR="006D091C" w:rsidRPr="007A1FBE" w:rsidRDefault="007A1FBE" w:rsidP="00004979">
      <w:pPr>
        <w:rPr>
          <w:rFonts w:eastAsia="Consolas"/>
          <w:i/>
          <w:iCs/>
          <w:u w:val="single"/>
        </w:rPr>
      </w:pPr>
      <w:r w:rsidRPr="007A1FBE">
        <w:rPr>
          <w:rFonts w:eastAsia="Consolas"/>
          <w:i/>
          <w:iCs/>
          <w:u w:val="single"/>
        </w:rPr>
        <w:t>Length of initial stay in hospital</w:t>
      </w:r>
    </w:p>
    <w:p w14:paraId="7C5DD4F1" w14:textId="2BFD924E" w:rsidR="007A1FBE" w:rsidRDefault="005827E3" w:rsidP="00004979">
      <w:pPr>
        <w:rPr>
          <w:rFonts w:eastAsia="Consolas"/>
        </w:rPr>
      </w:pPr>
      <w:r w:rsidRPr="001D6E52">
        <w:rPr>
          <w:rStyle w:val="CodeChar"/>
        </w:rPr>
        <w:t>'</w:t>
      </w:r>
      <w:r>
        <w:rPr>
          <w:rStyle w:val="CodeChar"/>
        </w:rPr>
        <w:t>Initial_days</w:t>
      </w:r>
      <w:r w:rsidRPr="001D6E52">
        <w:rPr>
          <w:rStyle w:val="CodeChar"/>
        </w:rPr>
        <w:t>'</w:t>
      </w:r>
      <w:r>
        <w:rPr>
          <w:rFonts w:eastAsia="Consolas"/>
        </w:rPr>
        <w:t xml:space="preserve"> h</w:t>
      </w:r>
      <w:r w:rsidR="007A1FBE">
        <w:rPr>
          <w:rFonts w:eastAsia="Consolas"/>
        </w:rPr>
        <w:t>as a</w:t>
      </w:r>
      <w:r>
        <w:rPr>
          <w:rFonts w:eastAsia="Consolas"/>
        </w:rPr>
        <w:t xml:space="preserve"> bimodal distribution</w:t>
      </w:r>
      <w:r w:rsidR="006777B1">
        <w:rPr>
          <w:rFonts w:eastAsia="Consolas"/>
        </w:rPr>
        <w:t>. There are no apparent outliers that need to be treated.</w:t>
      </w:r>
    </w:p>
    <w:p w14:paraId="2B291194" w14:textId="6043DA10" w:rsidR="00926273" w:rsidRPr="00264B3C" w:rsidRDefault="00926273" w:rsidP="00004979">
      <w:pPr>
        <w:rPr>
          <w:rFonts w:eastAsia="Consolas"/>
          <w:i/>
          <w:iCs/>
          <w:u w:val="single"/>
        </w:rPr>
      </w:pPr>
      <w:r w:rsidRPr="00264B3C">
        <w:rPr>
          <w:rFonts w:eastAsia="Consolas"/>
          <w:i/>
          <w:iCs/>
          <w:u w:val="single"/>
        </w:rPr>
        <w:t xml:space="preserve">Average </w:t>
      </w:r>
      <w:r w:rsidR="00487D8C" w:rsidRPr="00264B3C">
        <w:rPr>
          <w:rFonts w:eastAsia="Consolas"/>
          <w:i/>
          <w:iCs/>
          <w:u w:val="single"/>
        </w:rPr>
        <w:t xml:space="preserve">Daily </w:t>
      </w:r>
      <w:r w:rsidRPr="00264B3C">
        <w:rPr>
          <w:rFonts w:eastAsia="Consolas"/>
          <w:i/>
          <w:iCs/>
          <w:u w:val="single"/>
        </w:rPr>
        <w:t xml:space="preserve">Total </w:t>
      </w:r>
      <w:r w:rsidR="00487D8C" w:rsidRPr="00264B3C">
        <w:rPr>
          <w:rFonts w:eastAsia="Consolas"/>
          <w:i/>
          <w:iCs/>
          <w:u w:val="single"/>
        </w:rPr>
        <w:t>Charge</w:t>
      </w:r>
    </w:p>
    <w:p w14:paraId="0A69757E" w14:textId="7DB3F36C" w:rsidR="00487D8C" w:rsidRDefault="00487D8C" w:rsidP="00004979">
      <w:pPr>
        <w:rPr>
          <w:rFonts w:eastAsia="Consolas"/>
        </w:rPr>
      </w:pPr>
      <w:r>
        <w:rPr>
          <w:rFonts w:eastAsia="Consolas"/>
        </w:rPr>
        <w:lastRenderedPageBreak/>
        <w:t xml:space="preserve">The distribution of values of </w:t>
      </w:r>
      <w:r w:rsidR="00264B3C" w:rsidRPr="001D6E52">
        <w:rPr>
          <w:rStyle w:val="CodeChar"/>
        </w:rPr>
        <w:t>'</w:t>
      </w:r>
      <w:r w:rsidR="00264B3C">
        <w:rPr>
          <w:rStyle w:val="CodeChar"/>
        </w:rPr>
        <w:t>TotalCharge</w:t>
      </w:r>
      <w:r w:rsidR="00264B3C" w:rsidRPr="001D6E52">
        <w:rPr>
          <w:rStyle w:val="CodeChar"/>
        </w:rPr>
        <w:t>'</w:t>
      </w:r>
      <w:r w:rsidR="00264B3C">
        <w:rPr>
          <w:rFonts w:eastAsia="Consolas"/>
        </w:rPr>
        <w:t xml:space="preserve"> is interesting – two disjoint bimodal distributions.</w:t>
      </w:r>
      <w:r w:rsidR="00B36DA4">
        <w:rPr>
          <w:rFonts w:eastAsia="Consolas"/>
        </w:rPr>
        <w:t xml:space="preserve"> It appears that the smaller right-hand distribution </w:t>
      </w:r>
      <w:r w:rsidR="00886DE2">
        <w:rPr>
          <w:rFonts w:eastAsia="Consolas"/>
        </w:rPr>
        <w:t xml:space="preserve">is similar to the larger left-hand </w:t>
      </w:r>
      <w:r w:rsidR="00705DC4">
        <w:rPr>
          <w:rFonts w:eastAsia="Consolas"/>
        </w:rPr>
        <w:t>distribution but</w:t>
      </w:r>
      <w:r w:rsidR="00886DE2">
        <w:rPr>
          <w:rFonts w:eastAsia="Consolas"/>
        </w:rPr>
        <w:t xml:space="preserve"> shifted up </w:t>
      </w:r>
      <w:r w:rsidR="004E7EEB">
        <w:rPr>
          <w:rFonts w:eastAsia="Consolas"/>
        </w:rPr>
        <w:t>by approximately 1</w:t>
      </w:r>
      <w:r w:rsidR="0068246C">
        <w:rPr>
          <w:rFonts w:eastAsia="Consolas"/>
        </w:rPr>
        <w:t>1</w:t>
      </w:r>
      <w:r w:rsidR="004E7EEB">
        <w:rPr>
          <w:rFonts w:eastAsia="Consolas"/>
        </w:rPr>
        <w:t>,</w:t>
      </w:r>
      <w:r w:rsidR="0068246C">
        <w:rPr>
          <w:rFonts w:eastAsia="Consolas"/>
        </w:rPr>
        <w:t>7</w:t>
      </w:r>
      <w:r w:rsidR="004E7EEB">
        <w:rPr>
          <w:rFonts w:eastAsia="Consolas"/>
        </w:rPr>
        <w:t xml:space="preserve">00. Unlike the factor of 2.5 that </w:t>
      </w:r>
      <w:r w:rsidR="00F3164E">
        <w:rPr>
          <w:rFonts w:eastAsia="Consolas"/>
        </w:rPr>
        <w:t xml:space="preserve">was present between the </w:t>
      </w:r>
      <w:r w:rsidR="00541F98">
        <w:rPr>
          <w:rFonts w:eastAsia="Consolas"/>
        </w:rPr>
        <w:t xml:space="preserve">two disjoint distributions of </w:t>
      </w:r>
      <w:r w:rsidR="0094756B" w:rsidRPr="001D6E52">
        <w:rPr>
          <w:rStyle w:val="CodeChar"/>
        </w:rPr>
        <w:t>'</w:t>
      </w:r>
      <w:r w:rsidR="0094756B">
        <w:rPr>
          <w:rStyle w:val="CodeChar"/>
        </w:rPr>
        <w:t>VitD_levels</w:t>
      </w:r>
      <w:r w:rsidR="0094756B" w:rsidRPr="001D6E52">
        <w:rPr>
          <w:rStyle w:val="CodeChar"/>
        </w:rPr>
        <w:t>'</w:t>
      </w:r>
      <w:r w:rsidR="00541F98">
        <w:rPr>
          <w:rFonts w:eastAsia="Consolas"/>
        </w:rPr>
        <w:t xml:space="preserve">, </w:t>
      </w:r>
      <w:r w:rsidR="0094756B">
        <w:rPr>
          <w:rFonts w:eastAsia="Consolas"/>
        </w:rPr>
        <w:t xml:space="preserve">which could be explained </w:t>
      </w:r>
      <w:r w:rsidR="007E79D1">
        <w:rPr>
          <w:rFonts w:eastAsia="Consolas"/>
        </w:rPr>
        <w:t>by an error in units</w:t>
      </w:r>
      <w:r w:rsidR="00941DD0">
        <w:rPr>
          <w:rFonts w:eastAsia="Consolas"/>
        </w:rPr>
        <w:t xml:space="preserve">, I </w:t>
      </w:r>
      <w:r w:rsidR="00973F2D">
        <w:rPr>
          <w:rFonts w:eastAsia="Consolas"/>
        </w:rPr>
        <w:t xml:space="preserve">did not find </w:t>
      </w:r>
      <w:r w:rsidR="00941DD0">
        <w:rPr>
          <w:rFonts w:eastAsia="Consolas"/>
        </w:rPr>
        <w:t>a satisfactory explanation for the apparent systematic error</w:t>
      </w:r>
      <w:r w:rsidR="005D0534">
        <w:rPr>
          <w:rFonts w:eastAsia="Consolas"/>
        </w:rPr>
        <w:t xml:space="preserve"> in </w:t>
      </w:r>
      <w:r w:rsidR="005D0534" w:rsidRPr="001D6E52">
        <w:rPr>
          <w:rStyle w:val="CodeChar"/>
        </w:rPr>
        <w:t>'</w:t>
      </w:r>
      <w:r w:rsidR="005D0534">
        <w:rPr>
          <w:rStyle w:val="CodeChar"/>
        </w:rPr>
        <w:t>TotalCharge</w:t>
      </w:r>
      <w:r w:rsidR="005D0534" w:rsidRPr="001D6E52">
        <w:rPr>
          <w:rStyle w:val="CodeChar"/>
        </w:rPr>
        <w:t>'</w:t>
      </w:r>
      <w:r w:rsidR="005D0534">
        <w:rPr>
          <w:rFonts w:eastAsia="Consolas"/>
        </w:rPr>
        <w:t>. I performed some Exploratory Data Analysis</w:t>
      </w:r>
      <w:r w:rsidR="00973F2D">
        <w:rPr>
          <w:rFonts w:eastAsia="Consolas"/>
        </w:rPr>
        <w:t xml:space="preserve">, and </w:t>
      </w:r>
      <w:r w:rsidR="00A921DC">
        <w:rPr>
          <w:rFonts w:eastAsia="Consolas"/>
        </w:rPr>
        <w:t xml:space="preserve">I did find that </w:t>
      </w:r>
      <w:r w:rsidR="00C74B8F">
        <w:rPr>
          <w:rFonts w:eastAsia="Consolas"/>
        </w:rPr>
        <w:t xml:space="preserve">these two errors were completely correlated – only those records with the Vitamin D levels recorded in nmol/L </w:t>
      </w:r>
      <w:r w:rsidR="009E2B19">
        <w:rPr>
          <w:rFonts w:eastAsia="Consolas"/>
        </w:rPr>
        <w:t>had the higher average daily total charge.</w:t>
      </w:r>
      <w:r w:rsidR="00ED7D93">
        <w:rPr>
          <w:rFonts w:eastAsia="Consolas"/>
        </w:rPr>
        <w:t xml:space="preserve"> I also found that </w:t>
      </w:r>
      <w:r w:rsidR="00FA16D8">
        <w:rPr>
          <w:rFonts w:eastAsia="Consolas"/>
        </w:rPr>
        <w:t xml:space="preserve">whether or not a patient was a readmit explained the bimodality of </w:t>
      </w:r>
      <w:r w:rsidR="00994837">
        <w:rPr>
          <w:rFonts w:eastAsia="Consolas"/>
        </w:rPr>
        <w:t xml:space="preserve">each half of the </w:t>
      </w:r>
      <w:proofErr w:type="gramStart"/>
      <w:r w:rsidR="00994837">
        <w:rPr>
          <w:rFonts w:eastAsia="Consolas"/>
        </w:rPr>
        <w:t>distribution, but</w:t>
      </w:r>
      <w:proofErr w:type="gramEnd"/>
      <w:r w:rsidR="00994837">
        <w:rPr>
          <w:rFonts w:eastAsia="Consolas"/>
        </w:rPr>
        <w:t xml:space="preserve"> did not appear to correlate </w:t>
      </w:r>
      <w:r w:rsidR="00AE4008">
        <w:rPr>
          <w:rFonts w:eastAsia="Consolas"/>
        </w:rPr>
        <w:t xml:space="preserve">to whether the recorded </w:t>
      </w:r>
      <w:r w:rsidR="00AE4008" w:rsidRPr="001D6E52">
        <w:rPr>
          <w:rStyle w:val="CodeChar"/>
        </w:rPr>
        <w:t>'</w:t>
      </w:r>
      <w:r w:rsidR="00AE4008">
        <w:rPr>
          <w:rStyle w:val="CodeChar"/>
        </w:rPr>
        <w:t>TotalCharge</w:t>
      </w:r>
      <w:r w:rsidR="00AE4008" w:rsidRPr="001D6E52">
        <w:rPr>
          <w:rStyle w:val="CodeChar"/>
        </w:rPr>
        <w:t>'</w:t>
      </w:r>
      <w:r w:rsidR="00AE4008">
        <w:rPr>
          <w:rFonts w:eastAsia="Consolas"/>
        </w:rPr>
        <w:t xml:space="preserve"> was in the left-hand or right-hand distribution</w:t>
      </w:r>
      <w:r w:rsidR="00F50FF1">
        <w:rPr>
          <w:rFonts w:eastAsia="Consolas"/>
        </w:rPr>
        <w:t xml:space="preserve"> – See Figure 5.</w:t>
      </w:r>
      <w:r w:rsidR="003B5A80">
        <w:rPr>
          <w:rFonts w:eastAsia="Consolas"/>
        </w:rPr>
        <w:t xml:space="preserve"> To treat these outliers, I subtracted </w:t>
      </w:r>
      <w:r w:rsidR="008E1015">
        <w:rPr>
          <w:rFonts w:eastAsia="Consolas"/>
        </w:rPr>
        <w:t>the difference in means of the two distributions from the values in the right-hand set.</w:t>
      </w:r>
    </w:p>
    <w:p w14:paraId="127AA3DD" w14:textId="2D90A3BF" w:rsidR="00F50FF1" w:rsidRDefault="00F50FF1" w:rsidP="00711C61">
      <w:pPr>
        <w:keepNext/>
        <w:ind w:firstLine="0"/>
        <w:rPr>
          <w:b/>
          <w:bCs/>
        </w:rPr>
      </w:pPr>
      <w:r w:rsidRPr="00F50FF1">
        <w:rPr>
          <w:b/>
          <w:bCs/>
        </w:rPr>
        <w:t xml:space="preserve">Figure </w:t>
      </w:r>
      <w:r w:rsidR="00E003B3">
        <w:rPr>
          <w:b/>
          <w:bCs/>
        </w:rPr>
        <w:fldChar w:fldCharType="begin"/>
      </w:r>
      <w:r w:rsidR="00E003B3">
        <w:rPr>
          <w:b/>
          <w:bCs/>
        </w:rPr>
        <w:instrText xml:space="preserve"> SEQ Figure \* ARABIC </w:instrText>
      </w:r>
      <w:r w:rsidR="00E003B3">
        <w:rPr>
          <w:b/>
          <w:bCs/>
        </w:rPr>
        <w:fldChar w:fldCharType="separate"/>
      </w:r>
      <w:r w:rsidR="00EE736A">
        <w:rPr>
          <w:b/>
          <w:bCs/>
          <w:noProof/>
        </w:rPr>
        <w:t>5</w:t>
      </w:r>
      <w:r w:rsidR="00E003B3">
        <w:rPr>
          <w:b/>
          <w:bCs/>
        </w:rPr>
        <w:fldChar w:fldCharType="end"/>
      </w:r>
    </w:p>
    <w:p w14:paraId="5411BB76" w14:textId="4DD10FA9" w:rsidR="00F50FF1" w:rsidRPr="00F50FF1" w:rsidRDefault="003A5A0F" w:rsidP="00711C61">
      <w:pPr>
        <w:keepNext/>
        <w:ind w:firstLine="0"/>
        <w:rPr>
          <w:i/>
          <w:iCs/>
        </w:rPr>
      </w:pPr>
      <w:r>
        <w:rPr>
          <w:i/>
          <w:iCs/>
        </w:rPr>
        <w:t xml:space="preserve">Pair </w:t>
      </w:r>
      <w:r w:rsidR="005D1796">
        <w:rPr>
          <w:i/>
          <w:iCs/>
        </w:rPr>
        <w:t>p</w:t>
      </w:r>
      <w:r>
        <w:rPr>
          <w:i/>
          <w:iCs/>
        </w:rPr>
        <w:t xml:space="preserve">lot of </w:t>
      </w:r>
      <w:r w:rsidR="005D1796">
        <w:rPr>
          <w:i/>
          <w:iCs/>
        </w:rPr>
        <w:t>o</w:t>
      </w:r>
      <w:r>
        <w:rPr>
          <w:i/>
          <w:iCs/>
        </w:rPr>
        <w:t xml:space="preserve">riginal Vitamin D </w:t>
      </w:r>
      <w:r w:rsidR="005D1796">
        <w:rPr>
          <w:i/>
          <w:iCs/>
        </w:rPr>
        <w:t>l</w:t>
      </w:r>
      <w:r>
        <w:rPr>
          <w:i/>
          <w:iCs/>
        </w:rPr>
        <w:t>evels</w:t>
      </w:r>
      <w:r w:rsidR="00711C61">
        <w:rPr>
          <w:i/>
          <w:iCs/>
        </w:rPr>
        <w:t xml:space="preserve"> in data set with Daily Average Total Charge</w:t>
      </w:r>
    </w:p>
    <w:p w14:paraId="22949ACC" w14:textId="716A680A" w:rsidR="00F50FF1" w:rsidRDefault="00F50FF1" w:rsidP="00F50FF1">
      <w:pPr>
        <w:ind w:firstLine="0"/>
        <w:rPr>
          <w:rFonts w:eastAsia="Consolas"/>
        </w:rPr>
      </w:pPr>
      <w:r w:rsidRPr="00F50FF1">
        <w:rPr>
          <w:rFonts w:eastAsia="Consolas"/>
          <w:noProof/>
        </w:rPr>
        <w:drawing>
          <wp:inline distT="0" distB="0" distL="0" distR="0" wp14:anchorId="1A26460A" wp14:editId="237FAB70">
            <wp:extent cx="2852382" cy="2777970"/>
            <wp:effectExtent l="0" t="0" r="5715" b="3810"/>
            <wp:docPr id="14540616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168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294" cy="27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9879" w14:textId="1932E003" w:rsidR="00F50FF1" w:rsidRPr="002A6B2B" w:rsidRDefault="002A6B2B" w:rsidP="00004979">
      <w:pPr>
        <w:rPr>
          <w:rFonts w:eastAsia="Consolas"/>
          <w:i/>
          <w:iCs/>
          <w:u w:val="single"/>
        </w:rPr>
      </w:pPr>
      <w:r w:rsidRPr="002A6B2B">
        <w:rPr>
          <w:rFonts w:eastAsia="Consolas"/>
          <w:i/>
          <w:iCs/>
          <w:u w:val="single"/>
        </w:rPr>
        <w:lastRenderedPageBreak/>
        <w:t>Additional Charges</w:t>
      </w:r>
    </w:p>
    <w:p w14:paraId="5E96AF8A" w14:textId="052B7DF9" w:rsidR="002A6B2B" w:rsidRDefault="002A6B2B" w:rsidP="00004979">
      <w:pPr>
        <w:rPr>
          <w:rFonts w:eastAsia="Consolas"/>
        </w:rPr>
      </w:pPr>
      <w:r>
        <w:rPr>
          <w:rFonts w:eastAsia="Consolas"/>
        </w:rPr>
        <w:t xml:space="preserve">Finally, I address the </w:t>
      </w:r>
      <w:r w:rsidR="007D5CA3" w:rsidRPr="001D6E52">
        <w:rPr>
          <w:rStyle w:val="CodeChar"/>
        </w:rPr>
        <w:t>'</w:t>
      </w:r>
      <w:r w:rsidR="007D5CA3">
        <w:rPr>
          <w:rStyle w:val="CodeChar"/>
        </w:rPr>
        <w:t>Additional_charges</w:t>
      </w:r>
      <w:r w:rsidR="007D5CA3" w:rsidRPr="001D6E52">
        <w:rPr>
          <w:rStyle w:val="CodeChar"/>
        </w:rPr>
        <w:t>'</w:t>
      </w:r>
      <w:r w:rsidR="007D5CA3">
        <w:rPr>
          <w:rFonts w:eastAsia="Consolas"/>
        </w:rPr>
        <w:t xml:space="preserve"> variable.</w:t>
      </w:r>
      <w:r w:rsidR="00572B76">
        <w:rPr>
          <w:rFonts w:eastAsia="Consolas"/>
        </w:rPr>
        <w:t xml:space="preserve"> During EDA, I discovered an interesting relationship between </w:t>
      </w:r>
      <w:r w:rsidR="000A246C" w:rsidRPr="001D6E52">
        <w:rPr>
          <w:rStyle w:val="CodeChar"/>
        </w:rPr>
        <w:t>'</w:t>
      </w:r>
      <w:r w:rsidR="000A246C">
        <w:rPr>
          <w:rStyle w:val="CodeChar"/>
        </w:rPr>
        <w:t>Additional_charges</w:t>
      </w:r>
      <w:r w:rsidR="000A246C" w:rsidRPr="001D6E52">
        <w:rPr>
          <w:rStyle w:val="CodeChar"/>
        </w:rPr>
        <w:t>'</w:t>
      </w:r>
      <w:r w:rsidR="000A246C">
        <w:rPr>
          <w:rStyle w:val="CodeChar"/>
        </w:rPr>
        <w:t xml:space="preserve">, </w:t>
      </w:r>
      <w:r w:rsidR="000A246C" w:rsidRPr="001D6E52">
        <w:rPr>
          <w:rStyle w:val="CodeChar"/>
        </w:rPr>
        <w:t>'</w:t>
      </w:r>
      <w:r w:rsidR="000A246C">
        <w:rPr>
          <w:rStyle w:val="CodeChar"/>
        </w:rPr>
        <w:t>Age</w:t>
      </w:r>
      <w:r w:rsidR="000A246C" w:rsidRPr="001D6E52">
        <w:rPr>
          <w:rStyle w:val="CodeChar"/>
        </w:rPr>
        <w:t>'</w:t>
      </w:r>
      <w:r w:rsidR="000A246C">
        <w:rPr>
          <w:rStyle w:val="CodeChar"/>
        </w:rPr>
        <w:t>,</w:t>
      </w:r>
      <w:r w:rsidR="000A246C" w:rsidRPr="000A246C">
        <w:rPr>
          <w:rFonts w:eastAsia="Consolas"/>
        </w:rPr>
        <w:t xml:space="preserve"> and </w:t>
      </w:r>
      <w:r w:rsidR="000A246C" w:rsidRPr="001D6E52">
        <w:rPr>
          <w:rStyle w:val="CodeChar"/>
        </w:rPr>
        <w:t>'</w:t>
      </w:r>
      <w:r w:rsidR="000A246C">
        <w:rPr>
          <w:rStyle w:val="CodeChar"/>
        </w:rPr>
        <w:t>HighBlood</w:t>
      </w:r>
      <w:r w:rsidR="000A246C" w:rsidRPr="001D6E52">
        <w:rPr>
          <w:rStyle w:val="CodeChar"/>
        </w:rPr>
        <w:t>'</w:t>
      </w:r>
      <w:r w:rsidR="00B97BA4" w:rsidRPr="00B97BA4">
        <w:rPr>
          <w:rFonts w:eastAsia="Consolas"/>
        </w:rPr>
        <w:t>.</w:t>
      </w:r>
      <w:r w:rsidR="00B97BA4">
        <w:rPr>
          <w:rFonts w:eastAsia="Consolas"/>
        </w:rPr>
        <w:t xml:space="preserve"> I created a variable called </w:t>
      </w:r>
      <w:r w:rsidR="00B97BA4" w:rsidRPr="001D6E52">
        <w:rPr>
          <w:rStyle w:val="CodeChar"/>
        </w:rPr>
        <w:t>'</w:t>
      </w:r>
      <w:r w:rsidR="00B97BA4">
        <w:rPr>
          <w:rStyle w:val="CodeChar"/>
        </w:rPr>
        <w:t>high_line</w:t>
      </w:r>
      <w:r w:rsidR="00B97BA4" w:rsidRPr="001D6E52">
        <w:rPr>
          <w:rStyle w:val="CodeChar"/>
        </w:rPr>
        <w:t>'</w:t>
      </w:r>
      <w:r w:rsidR="00DC6243" w:rsidRPr="00DC6243">
        <w:rPr>
          <w:rFonts w:eastAsia="Consolas"/>
        </w:rPr>
        <w:t xml:space="preserve"> to </w:t>
      </w:r>
      <w:r w:rsidR="00DC6243">
        <w:rPr>
          <w:rFonts w:eastAsia="Consolas"/>
        </w:rPr>
        <w:t xml:space="preserve">capture the distinct population with the greater slope on the </w:t>
      </w:r>
      <w:r w:rsidR="00E95870">
        <w:rPr>
          <w:rFonts w:eastAsia="Consolas"/>
        </w:rPr>
        <w:t>age vs. additional charges graph</w:t>
      </w:r>
      <w:r w:rsidR="00564D18">
        <w:rPr>
          <w:rFonts w:eastAsia="Consolas"/>
        </w:rPr>
        <w:t xml:space="preserve">. </w:t>
      </w:r>
      <w:r w:rsidR="00CB2DBE">
        <w:rPr>
          <w:rFonts w:eastAsia="Consolas"/>
        </w:rPr>
        <w:t xml:space="preserve">As can be seen in Figure 6, </w:t>
      </w:r>
      <w:r w:rsidR="0042038E">
        <w:rPr>
          <w:rFonts w:eastAsia="Consolas"/>
        </w:rPr>
        <w:t xml:space="preserve">the rows where this is true </w:t>
      </w:r>
      <w:r w:rsidR="00756744">
        <w:rPr>
          <w:rFonts w:eastAsia="Consolas"/>
        </w:rPr>
        <w:t xml:space="preserve">have a distinct, mostly uniform distribution within </w:t>
      </w:r>
      <w:r w:rsidR="00756744" w:rsidRPr="001D6E52">
        <w:rPr>
          <w:rStyle w:val="CodeChar"/>
        </w:rPr>
        <w:t>'</w:t>
      </w:r>
      <w:r w:rsidR="00756744">
        <w:rPr>
          <w:rStyle w:val="CodeChar"/>
        </w:rPr>
        <w:t>Additional_charges</w:t>
      </w:r>
      <w:r w:rsidR="00756744" w:rsidRPr="001D6E52">
        <w:rPr>
          <w:rStyle w:val="CodeChar"/>
        </w:rPr>
        <w:t>'</w:t>
      </w:r>
      <w:r w:rsidR="00D62C05" w:rsidRPr="00D62C05">
        <w:rPr>
          <w:rFonts w:eastAsia="Consolas"/>
        </w:rPr>
        <w:t>.</w:t>
      </w:r>
      <w:r w:rsidR="00D62C05">
        <w:rPr>
          <w:rFonts w:eastAsia="Consolas"/>
        </w:rPr>
        <w:t xml:space="preserve"> This population accounts for nearly all the outliers seen in the box plot of </w:t>
      </w:r>
      <w:r w:rsidR="00B56389" w:rsidRPr="001D6E52">
        <w:rPr>
          <w:rStyle w:val="CodeChar"/>
        </w:rPr>
        <w:t>'</w:t>
      </w:r>
      <w:r w:rsidR="00B56389">
        <w:rPr>
          <w:rStyle w:val="CodeChar"/>
        </w:rPr>
        <w:t>Additional_charges</w:t>
      </w:r>
      <w:r w:rsidR="00B56389" w:rsidRPr="001D6E52">
        <w:rPr>
          <w:rStyle w:val="CodeChar"/>
        </w:rPr>
        <w:t>'</w:t>
      </w:r>
      <w:r w:rsidR="00B56389" w:rsidRPr="00B56389">
        <w:rPr>
          <w:rFonts w:eastAsia="Consolas"/>
        </w:rPr>
        <w:t>.</w:t>
      </w:r>
      <w:r w:rsidR="00B522E7">
        <w:rPr>
          <w:rFonts w:eastAsia="Consolas"/>
        </w:rPr>
        <w:t xml:space="preserve"> </w:t>
      </w:r>
      <w:r w:rsidR="00AA7A04">
        <w:rPr>
          <w:rFonts w:eastAsia="Consolas"/>
        </w:rPr>
        <w:t>There are no records in that</w:t>
      </w:r>
      <w:r w:rsidR="00066864">
        <w:rPr>
          <w:rFonts w:eastAsia="Consolas"/>
        </w:rPr>
        <w:t xml:space="preserve"> </w:t>
      </w:r>
      <w:r w:rsidR="00066864" w:rsidRPr="001D6E52">
        <w:rPr>
          <w:rStyle w:val="CodeChar"/>
        </w:rPr>
        <w:t>'</w:t>
      </w:r>
      <w:r w:rsidR="00066864">
        <w:rPr>
          <w:rStyle w:val="CodeChar"/>
        </w:rPr>
        <w:t>high_line</w:t>
      </w:r>
      <w:r w:rsidR="00066864" w:rsidRPr="001D6E52">
        <w:rPr>
          <w:rStyle w:val="CodeChar"/>
        </w:rPr>
        <w:t>'</w:t>
      </w:r>
      <w:r w:rsidR="00AA7A04">
        <w:rPr>
          <w:rFonts w:eastAsia="Consolas"/>
        </w:rPr>
        <w:t xml:space="preserve"> population without </w:t>
      </w:r>
      <w:r w:rsidR="00066864">
        <w:rPr>
          <w:rFonts w:eastAsia="Consolas"/>
        </w:rPr>
        <w:t>high blood pressure.</w:t>
      </w:r>
      <w:r w:rsidR="005A2229">
        <w:rPr>
          <w:rFonts w:eastAsia="Consolas"/>
        </w:rPr>
        <w:t xml:space="preserve"> </w:t>
      </w:r>
      <w:r w:rsidR="001E7726">
        <w:rPr>
          <w:rFonts w:eastAsia="Consolas"/>
        </w:rPr>
        <w:t xml:space="preserve">Given that outliers can be explained by a population difference, I chose to retain all values </w:t>
      </w:r>
      <w:r w:rsidR="00C41383">
        <w:rPr>
          <w:rFonts w:eastAsia="Consolas"/>
        </w:rPr>
        <w:t>for this variable.</w:t>
      </w:r>
    </w:p>
    <w:p w14:paraId="43FE8876" w14:textId="1C77DC4B" w:rsidR="00066864" w:rsidRPr="00BC5DC8" w:rsidRDefault="00066864" w:rsidP="00284391">
      <w:pPr>
        <w:keepNext/>
        <w:ind w:firstLine="0"/>
        <w:rPr>
          <w:b/>
          <w:bCs/>
        </w:rPr>
      </w:pPr>
      <w:r w:rsidRPr="00BC5DC8">
        <w:rPr>
          <w:b/>
          <w:bCs/>
        </w:rPr>
        <w:lastRenderedPageBreak/>
        <w:t xml:space="preserve">Figure </w:t>
      </w:r>
      <w:r w:rsidR="00E003B3">
        <w:rPr>
          <w:b/>
          <w:bCs/>
        </w:rPr>
        <w:fldChar w:fldCharType="begin"/>
      </w:r>
      <w:r w:rsidR="00E003B3">
        <w:rPr>
          <w:b/>
          <w:bCs/>
        </w:rPr>
        <w:instrText xml:space="preserve"> SEQ Figure \* ARABIC </w:instrText>
      </w:r>
      <w:r w:rsidR="00E003B3">
        <w:rPr>
          <w:b/>
          <w:bCs/>
        </w:rPr>
        <w:fldChar w:fldCharType="separate"/>
      </w:r>
      <w:r w:rsidR="00EE736A">
        <w:rPr>
          <w:b/>
          <w:bCs/>
          <w:noProof/>
        </w:rPr>
        <w:t>6</w:t>
      </w:r>
      <w:r w:rsidR="00E003B3">
        <w:rPr>
          <w:b/>
          <w:bCs/>
        </w:rPr>
        <w:fldChar w:fldCharType="end"/>
      </w:r>
    </w:p>
    <w:p w14:paraId="7116C20A" w14:textId="5439506C" w:rsidR="00BC5DC8" w:rsidRPr="00BC5DC8" w:rsidRDefault="00BC5DC8" w:rsidP="00284391">
      <w:pPr>
        <w:keepNext/>
        <w:ind w:firstLine="0"/>
        <w:rPr>
          <w:i/>
          <w:iCs/>
        </w:rPr>
      </w:pPr>
      <w:r>
        <w:rPr>
          <w:i/>
          <w:iCs/>
        </w:rPr>
        <w:t>Pair plots of Age, Additional Charges, and High Blood Pressure</w:t>
      </w:r>
    </w:p>
    <w:p w14:paraId="3412EBDD" w14:textId="68B15A3A" w:rsidR="000A246C" w:rsidRPr="002A6B2B" w:rsidRDefault="000A246C" w:rsidP="002A1BBA">
      <w:pPr>
        <w:ind w:firstLine="0"/>
        <w:rPr>
          <w:rFonts w:eastAsia="Consolas"/>
        </w:rPr>
      </w:pPr>
      <w:r w:rsidRPr="000A246C">
        <w:rPr>
          <w:rFonts w:eastAsia="Consolas"/>
          <w:noProof/>
        </w:rPr>
        <w:drawing>
          <wp:inline distT="0" distB="0" distL="0" distR="0" wp14:anchorId="38603CC9" wp14:editId="64F2C1DC">
            <wp:extent cx="4374107" cy="3809118"/>
            <wp:effectExtent l="0" t="0" r="7620" b="1270"/>
            <wp:docPr id="11403847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479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720" cy="38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908D" w14:textId="76F68B3A" w:rsidR="003B4AC3" w:rsidRDefault="003B4AC3" w:rsidP="003B4AC3">
      <w:pPr>
        <w:pStyle w:val="Heading3"/>
        <w:rPr>
          <w:rFonts w:eastAsia="Consolas"/>
        </w:rPr>
      </w:pPr>
      <w:r>
        <w:rPr>
          <w:rFonts w:eastAsia="Consolas"/>
        </w:rPr>
        <w:t>Missing Values</w:t>
      </w:r>
    </w:p>
    <w:p w14:paraId="3CA4FB13" w14:textId="3E6757EA" w:rsidR="003B4AC3" w:rsidRPr="003B4AC3" w:rsidRDefault="00A94316" w:rsidP="003B4AC3">
      <w:pPr>
        <w:rPr>
          <w:rFonts w:eastAsia="Consolas"/>
        </w:rPr>
      </w:pPr>
      <w:r>
        <w:rPr>
          <w:rFonts w:eastAsia="Consolas"/>
        </w:rPr>
        <w:t xml:space="preserve">Having dealt with outliers, I proceeded to use the </w:t>
      </w:r>
      <w:r w:rsidR="00FB3B37">
        <w:rPr>
          <w:rFonts w:eastAsia="Consolas"/>
        </w:rPr>
        <w:t>Multiple Imputation by Chained Equations</w:t>
      </w:r>
      <w:r w:rsidR="004952D8">
        <w:rPr>
          <w:rFonts w:eastAsia="Consolas"/>
        </w:rPr>
        <w:t xml:space="preserve"> (MICE) technique to impute missing values. </w:t>
      </w:r>
      <w:r w:rsidR="00D94A3E">
        <w:rPr>
          <w:rFonts w:eastAsia="Consolas"/>
        </w:rPr>
        <w:t xml:space="preserve">Per the Getting Started with Missing Values </w:t>
      </w:r>
      <w:r w:rsidR="00356BB2">
        <w:rPr>
          <w:rFonts w:eastAsia="Consolas"/>
        </w:rPr>
        <w:t xml:space="preserve">course material, MICE is useful to “impute mixes of </w:t>
      </w:r>
      <w:r w:rsidR="00EB6B22">
        <w:rPr>
          <w:rFonts w:eastAsia="Consolas"/>
        </w:rPr>
        <w:t>… data [types]” such as we have in this data set (Middleton</w:t>
      </w:r>
      <w:r w:rsidR="00D70AA9">
        <w:rPr>
          <w:rFonts w:eastAsia="Consolas"/>
        </w:rPr>
        <w:t>, n.d.</w:t>
      </w:r>
      <w:r w:rsidR="00EB6B22">
        <w:rPr>
          <w:rFonts w:eastAsia="Consolas"/>
        </w:rPr>
        <w:t>).</w:t>
      </w:r>
      <w:r>
        <w:rPr>
          <w:rFonts w:eastAsia="Consolas"/>
        </w:rPr>
        <w:t xml:space="preserve"> </w:t>
      </w:r>
      <w:r w:rsidR="009A3448">
        <w:rPr>
          <w:rFonts w:eastAsia="Consolas"/>
        </w:rPr>
        <w:t xml:space="preserve">I isolated the columns with quantitative or </w:t>
      </w:r>
      <w:r w:rsidR="001001D7">
        <w:rPr>
          <w:rFonts w:eastAsia="Consolas"/>
        </w:rPr>
        <w:t xml:space="preserve">ordinal categorical values for the MICE algorithm to run on. </w:t>
      </w:r>
      <w:r w:rsidR="00440F84">
        <w:rPr>
          <w:rFonts w:eastAsia="Consolas"/>
        </w:rPr>
        <w:t xml:space="preserve">Since MICE </w:t>
      </w:r>
      <w:r w:rsidR="00D25A4D">
        <w:rPr>
          <w:rFonts w:eastAsia="Consolas"/>
        </w:rPr>
        <w:t>typically generates floating point output, and all the columns with missing values</w:t>
      </w:r>
      <w:r w:rsidR="006D3B04">
        <w:rPr>
          <w:rFonts w:eastAsia="Consolas"/>
        </w:rPr>
        <w:t xml:space="preserve"> identified in Table 2</w:t>
      </w:r>
      <w:r w:rsidR="006971F7">
        <w:rPr>
          <w:rFonts w:eastAsia="Consolas"/>
        </w:rPr>
        <w:t xml:space="preserve"> should be of type integer, I then rounded the output values</w:t>
      </w:r>
      <w:r w:rsidR="009A3448">
        <w:rPr>
          <w:rFonts w:eastAsia="Consolas"/>
        </w:rPr>
        <w:t>.</w:t>
      </w:r>
      <w:r w:rsidR="00F44171">
        <w:rPr>
          <w:rFonts w:eastAsia="Consolas"/>
        </w:rPr>
        <w:t xml:space="preserve"> However, upon inspection of the </w:t>
      </w:r>
      <w:r w:rsidR="0042286F">
        <w:rPr>
          <w:rFonts w:eastAsia="Consolas"/>
        </w:rPr>
        <w:t xml:space="preserve">imputed data, there were several </w:t>
      </w:r>
      <w:r w:rsidR="0042286F">
        <w:rPr>
          <w:rFonts w:eastAsia="Consolas"/>
        </w:rPr>
        <w:lastRenderedPageBreak/>
        <w:t xml:space="preserve">problems with out-of-bounds data (i.e., </w:t>
      </w:r>
      <w:r w:rsidR="004E039F">
        <w:rPr>
          <w:rFonts w:eastAsia="Consolas"/>
        </w:rPr>
        <w:t xml:space="preserve">negative days stayed in hospital, 80 children present, etc.). </w:t>
      </w:r>
      <w:r w:rsidR="004669C5">
        <w:rPr>
          <w:rFonts w:eastAsia="Consolas"/>
        </w:rPr>
        <w:t>Upon finding this, I chose to switch to using the K-Nearest Neighbor (KNN) methodology.</w:t>
      </w:r>
    </w:p>
    <w:p w14:paraId="0535F41C" w14:textId="50B2D157" w:rsidR="005E7A9B" w:rsidRDefault="00D53D20" w:rsidP="00D53D20">
      <w:pPr>
        <w:pStyle w:val="Heading2"/>
      </w:pPr>
      <w:r>
        <w:t xml:space="preserve">D3. </w:t>
      </w:r>
      <w:r w:rsidR="00506EEF">
        <w:t>Summary</w:t>
      </w:r>
    </w:p>
    <w:p w14:paraId="1E31D153" w14:textId="0549DA84" w:rsidR="00506EEF" w:rsidRDefault="00597DFA" w:rsidP="00506EEF">
      <w:r>
        <w:t xml:space="preserve">At the end of the </w:t>
      </w:r>
      <w:r w:rsidR="00332DB1">
        <w:t xml:space="preserve">cleaning </w:t>
      </w:r>
      <w:r>
        <w:t xml:space="preserve">process, </w:t>
      </w:r>
      <w:r w:rsidR="00332DB1">
        <w:t>I have a data frame with 9697 rows. 303 rows were excluded due to outliers</w:t>
      </w:r>
      <w:r w:rsidR="00C560C0">
        <w:t xml:space="preserve">. All remaining rows have complete data population; there are no remaining missing values. </w:t>
      </w:r>
      <w:r w:rsidR="00585367">
        <w:t>There are still some outliers in the data; their retention was justified in the section above.</w:t>
      </w:r>
      <w:r w:rsidR="000C1D41">
        <w:t xml:space="preserve"> See cell </w:t>
      </w:r>
      <w:r w:rsidR="00E95F65">
        <w:t>3</w:t>
      </w:r>
      <w:r w:rsidR="00AD5110">
        <w:t>4</w:t>
      </w:r>
      <w:r w:rsidR="000C1D41">
        <w:t xml:space="preserve"> of the attached D206 Jupyter notebook for histograms and box plots of the cleaned data.</w:t>
      </w:r>
    </w:p>
    <w:p w14:paraId="52AC41C7" w14:textId="10B43A4F" w:rsidR="00E361EF" w:rsidRDefault="00487D18" w:rsidP="00487D18">
      <w:pPr>
        <w:pStyle w:val="Heading2"/>
      </w:pPr>
      <w:r>
        <w:t>D4. Treatment Code</w:t>
      </w:r>
    </w:p>
    <w:p w14:paraId="07F2F15D" w14:textId="582A4840" w:rsidR="00487D18" w:rsidRDefault="00487D18" w:rsidP="00487D18">
      <w:r>
        <w:t xml:space="preserve">The treatment code </w:t>
      </w:r>
      <w:r w:rsidR="0046356F">
        <w:t xml:space="preserve">is below and can also </w:t>
      </w:r>
      <w:r>
        <w:t xml:space="preserve">be found in the attached Jupyter notebook, cells </w:t>
      </w:r>
      <w:r w:rsidR="00040C18">
        <w:t>12-26</w:t>
      </w:r>
      <w:r w:rsidR="00564D18">
        <w:t xml:space="preserve">. </w:t>
      </w:r>
      <w:r w:rsidR="00263DBE">
        <w:t xml:space="preserve">The revised code to treat </w:t>
      </w:r>
      <w:r w:rsidR="0000775F">
        <w:t>missing values with KNN rather than MICE is found in cells 30-32.</w:t>
      </w:r>
    </w:p>
    <w:p w14:paraId="1B000C00" w14:textId="7A24F0B5" w:rsidR="00A93AEB" w:rsidRPr="0046356F" w:rsidRDefault="00B5594F" w:rsidP="00717130">
      <w:pPr>
        <w:pStyle w:val="Code"/>
        <w:rPr>
          <w:i/>
          <w:iCs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Data Cleaning</w:t>
      </w:r>
    </w:p>
    <w:p w14:paraId="6BD912C5" w14:textId="76334BAF" w:rsidR="00A93AEB" w:rsidRPr="0046356F" w:rsidRDefault="00B5594F" w:rsidP="00717130">
      <w:pPr>
        <w:pStyle w:val="Code"/>
        <w:rPr>
          <w:i/>
          <w:iCs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Treating Duplicates</w:t>
      </w:r>
    </w:p>
    <w:p w14:paraId="01B2074E" w14:textId="28EB6333" w:rsidR="00A93AEB" w:rsidRDefault="00B5594F" w:rsidP="00717130">
      <w:pPr>
        <w:pStyle w:val="Code"/>
        <w:rPr>
          <w:i/>
          <w:iCs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Drop the duplicated column</w:t>
      </w:r>
    </w:p>
    <w:p w14:paraId="7FE9EC01" w14:textId="77777777" w:rsidR="0046356F" w:rsidRPr="0046356F" w:rsidRDefault="0046356F" w:rsidP="00717130">
      <w:pPr>
        <w:pStyle w:val="Code"/>
        <w:rPr>
          <w:i/>
          <w:iCs/>
        </w:rPr>
      </w:pPr>
    </w:p>
    <w:p w14:paraId="103361A7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drop</w:t>
      </w:r>
      <w:r>
        <w:rPr>
          <w:rStyle w:val="p"/>
        </w:rPr>
        <w:t>(</w:t>
      </w:r>
      <w:r>
        <w:rPr>
          <w:rStyle w:val="n"/>
          <w:rFonts w:eastAsiaTheme="majorEastAsia"/>
        </w:rPr>
        <w:t>columns</w:t>
      </w:r>
      <w:r>
        <w:rPr>
          <w:rStyle w:val="o"/>
          <w:b/>
          <w:bCs/>
        </w:rPr>
        <w:t>=</w:t>
      </w:r>
      <w:r>
        <w:rPr>
          <w:rStyle w:val="p"/>
        </w:rPr>
        <w:t>[</w:t>
      </w:r>
      <w:r>
        <w:rPr>
          <w:rStyle w:val="s1"/>
        </w:rPr>
        <w:t>'Unnamed: 0'</w:t>
      </w:r>
      <w:r>
        <w:rPr>
          <w:rStyle w:val="p"/>
        </w:rPr>
        <w:t>])</w:t>
      </w:r>
    </w:p>
    <w:p w14:paraId="1E35F652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tail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</w:t>
      </w:r>
    </w:p>
    <w:p w14:paraId="610566DB" w14:textId="77777777" w:rsidR="00717130" w:rsidRPr="0046356F" w:rsidRDefault="00717130" w:rsidP="00717130">
      <w:pPr>
        <w:pStyle w:val="Code"/>
        <w:rPr>
          <w:i/>
          <w:iCs/>
        </w:rPr>
      </w:pPr>
    </w:p>
    <w:p w14:paraId="1737798A" w14:textId="655C1BE7" w:rsidR="00A93AEB" w:rsidRPr="0046356F" w:rsidRDefault="00B5594F" w:rsidP="00717130">
      <w:pPr>
        <w:pStyle w:val="Code"/>
        <w:rPr>
          <w:i/>
          <w:iCs/>
          <w:sz w:val="36"/>
          <w:szCs w:val="36"/>
        </w:rPr>
      </w:pPr>
      <w:r w:rsidRPr="0046356F">
        <w:rPr>
          <w:i/>
          <w:iCs/>
        </w:rPr>
        <w:t>#</w:t>
      </w:r>
      <w:r w:rsidR="00717130" w:rsidRPr="0046356F">
        <w:rPr>
          <w:i/>
          <w:iCs/>
        </w:rPr>
        <w:t xml:space="preserve"> </w:t>
      </w:r>
      <w:r w:rsidR="00A93AEB" w:rsidRPr="0046356F">
        <w:rPr>
          <w:i/>
          <w:iCs/>
        </w:rPr>
        <w:t>Treating Outliers</w:t>
      </w:r>
    </w:p>
    <w:p w14:paraId="463E5D21" w14:textId="29095058" w:rsidR="00A93AEB" w:rsidRPr="0046356F" w:rsidRDefault="00717130" w:rsidP="00717130">
      <w:pPr>
        <w:pStyle w:val="Code"/>
        <w:rPr>
          <w:i/>
          <w:iCs/>
        </w:rPr>
      </w:pPr>
      <w:r w:rsidRPr="0046356F">
        <w:rPr>
          <w:i/>
          <w:iCs/>
        </w:rPr>
        <w:t xml:space="preserve"># </w:t>
      </w:r>
      <w:r w:rsidR="00A93AEB" w:rsidRPr="0046356F">
        <w:rPr>
          <w:i/>
          <w:iCs/>
        </w:rPr>
        <w:t>Population</w:t>
      </w:r>
    </w:p>
    <w:p w14:paraId="61878517" w14:textId="20BDB65A" w:rsidR="00A93AEB" w:rsidRPr="0046356F" w:rsidRDefault="00717130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 xml:space="preserve"># </w:t>
      </w:r>
      <w:r w:rsidR="00A93AEB" w:rsidRPr="0046356F">
        <w:rPr>
          <w:i/>
          <w:iCs/>
          <w:sz w:val="21"/>
          <w:szCs w:val="21"/>
        </w:rPr>
        <w:t>See if Population distribution makes sense given Area descriptions</w:t>
      </w:r>
    </w:p>
    <w:p w14:paraId="2709B5D9" w14:textId="5813BD6A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A920E4A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103AF92A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'Area'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),[</w:t>
      </w:r>
      <w:r>
        <w:rPr>
          <w:rStyle w:val="s1"/>
        </w:rPr>
        <w:t>'Population'</w:t>
      </w:r>
      <w:r>
        <w:rPr>
          <w:rStyle w:val="p"/>
        </w:rPr>
        <w:t>]])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set</w:t>
      </w:r>
      <w:r>
        <w:rPr>
          <w:rStyle w:val="p"/>
        </w:rPr>
        <w:t>(</w:t>
      </w:r>
      <w:r>
        <w:rPr>
          <w:rStyle w:val="n"/>
          <w:rFonts w:eastAsiaTheme="majorEastAsia"/>
        </w:rPr>
        <w:t>title</w:t>
      </w:r>
      <w:r>
        <w:rPr>
          <w:rStyle w:val="o"/>
          <w:b/>
          <w:bCs/>
        </w:rPr>
        <w:t>=</w:t>
      </w:r>
      <w:r>
        <w:rPr>
          <w:rStyle w:val="s1"/>
        </w:rPr>
        <w:t>'Rural'</w:t>
      </w:r>
      <w:r>
        <w:rPr>
          <w:rStyle w:val="p"/>
        </w:rPr>
        <w:t>)</w:t>
      </w:r>
    </w:p>
    <w:p w14:paraId="41757049" w14:textId="282356E0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4D3BBDA4" w14:textId="77777777" w:rsidR="00133CCC" w:rsidRDefault="00133CCC" w:rsidP="00717130">
      <w:pPr>
        <w:pStyle w:val="Code"/>
        <w:rPr>
          <w:rStyle w:val="n"/>
          <w:rFonts w:eastAsiaTheme="majorEastAsia"/>
        </w:rPr>
      </w:pPr>
    </w:p>
    <w:p w14:paraId="51618AEB" w14:textId="5DFCFB26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'Area'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==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),[</w:t>
      </w:r>
      <w:r>
        <w:rPr>
          <w:rStyle w:val="s1"/>
        </w:rPr>
        <w:t>'Population'</w:t>
      </w:r>
      <w:r>
        <w:rPr>
          <w:rStyle w:val="p"/>
        </w:rPr>
        <w:t>]])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set</w:t>
      </w:r>
      <w:r>
        <w:rPr>
          <w:rStyle w:val="p"/>
        </w:rPr>
        <w:t>(</w:t>
      </w:r>
      <w:r>
        <w:rPr>
          <w:rStyle w:val="n"/>
          <w:rFonts w:eastAsiaTheme="majorEastAsia"/>
        </w:rPr>
        <w:t>title</w:t>
      </w:r>
      <w:r>
        <w:rPr>
          <w:rStyle w:val="o"/>
          <w:b/>
          <w:bCs/>
        </w:rPr>
        <w:t>=</w:t>
      </w:r>
      <w:r>
        <w:rPr>
          <w:rStyle w:val="s1"/>
        </w:rPr>
        <w:t>'Suburban'</w:t>
      </w:r>
      <w:r>
        <w:rPr>
          <w:rStyle w:val="p"/>
        </w:rPr>
        <w:t>)</w:t>
      </w:r>
    </w:p>
    <w:p w14:paraId="261B3084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47A1750D" w14:textId="77777777" w:rsidR="00133CCC" w:rsidRDefault="00133CCC" w:rsidP="00717130">
      <w:pPr>
        <w:pStyle w:val="Code"/>
        <w:rPr>
          <w:rStyle w:val="n"/>
          <w:rFonts w:eastAsiaTheme="majorEastAsia"/>
        </w:rPr>
      </w:pPr>
    </w:p>
    <w:p w14:paraId="7C20F4F1" w14:textId="07E71872" w:rsidR="00A93AEB" w:rsidRDefault="00A93AEB" w:rsidP="00717130">
      <w:pPr>
        <w:pStyle w:val="Code"/>
      </w:pPr>
      <w:r>
        <w:rPr>
          <w:rStyle w:val="n"/>
          <w:rFonts w:eastAsiaTheme="majorEastAsia"/>
        </w:rPr>
        <w:lastRenderedPageBreak/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'Area'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==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),[</w:t>
      </w:r>
      <w:r>
        <w:rPr>
          <w:rStyle w:val="s1"/>
        </w:rPr>
        <w:t>'Population'</w:t>
      </w:r>
      <w:r>
        <w:rPr>
          <w:rStyle w:val="p"/>
        </w:rPr>
        <w:t>]])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set</w:t>
      </w:r>
      <w:r>
        <w:rPr>
          <w:rStyle w:val="p"/>
        </w:rPr>
        <w:t>(</w:t>
      </w:r>
      <w:r>
        <w:rPr>
          <w:rStyle w:val="n"/>
          <w:rFonts w:eastAsiaTheme="majorEastAsia"/>
        </w:rPr>
        <w:t>title</w:t>
      </w:r>
      <w:r>
        <w:rPr>
          <w:rStyle w:val="o"/>
          <w:b/>
          <w:bCs/>
        </w:rPr>
        <w:t>=</w:t>
      </w:r>
      <w:r>
        <w:rPr>
          <w:rStyle w:val="s1"/>
        </w:rPr>
        <w:t>'Urban'</w:t>
      </w:r>
      <w:r>
        <w:rPr>
          <w:rStyle w:val="p"/>
        </w:rPr>
        <w:t>)</w:t>
      </w:r>
    </w:p>
    <w:p w14:paraId="1761BC36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1B7E246F" w14:textId="08566B0C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51486E5F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100</w:t>
      </w:r>
      <w:r>
        <w:rPr>
          <w:rStyle w:val="p"/>
        </w:rPr>
        <w:t>),[</w:t>
      </w:r>
      <w:r>
        <w:rPr>
          <w:rStyle w:val="s1"/>
        </w:rPr>
        <w:t>'Population'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'Area'</w:t>
      </w:r>
      <w:r>
        <w:rPr>
          <w:rStyle w:val="p"/>
        </w:rPr>
        <w:t>]]</w:t>
      </w:r>
    </w:p>
    <w:p w14:paraId="58654470" w14:textId="77777777" w:rsidR="00133CCC" w:rsidRPr="0046356F" w:rsidRDefault="00133CCC" w:rsidP="00717130">
      <w:pPr>
        <w:pStyle w:val="Code"/>
        <w:rPr>
          <w:i/>
          <w:iCs/>
          <w:sz w:val="21"/>
          <w:szCs w:val="21"/>
        </w:rPr>
      </w:pPr>
    </w:p>
    <w:p w14:paraId="62BF0741" w14:textId="641D702C" w:rsidR="00A93AEB" w:rsidRPr="0046356F" w:rsidRDefault="00133CCC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 xml:space="preserve"># </w:t>
      </w:r>
      <w:r w:rsidR="00A93AEB" w:rsidRPr="0046356F">
        <w:rPr>
          <w:i/>
          <w:iCs/>
          <w:sz w:val="21"/>
          <w:szCs w:val="21"/>
        </w:rPr>
        <w:t>Leaving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Population</w:t>
      </w:r>
      <w:r w:rsidR="00A93AEB" w:rsidRPr="0046356F">
        <w:rPr>
          <w:i/>
          <w:iCs/>
          <w:sz w:val="21"/>
          <w:szCs w:val="21"/>
        </w:rPr>
        <w:t> outliers in the data set</w:t>
      </w:r>
    </w:p>
    <w:p w14:paraId="316B2A29" w14:textId="77777777" w:rsidR="0046356F" w:rsidRDefault="0046356F" w:rsidP="00717130">
      <w:pPr>
        <w:pStyle w:val="Code"/>
        <w:rPr>
          <w:i/>
          <w:iCs/>
        </w:rPr>
      </w:pPr>
    </w:p>
    <w:p w14:paraId="55863329" w14:textId="143431E7" w:rsidR="00A93AEB" w:rsidRPr="0046356F" w:rsidRDefault="00133CCC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 xml:space="preserve"># </w:t>
      </w:r>
      <w:r w:rsidR="00A93AEB" w:rsidRPr="0046356F">
        <w:rPr>
          <w:i/>
          <w:iCs/>
        </w:rPr>
        <w:t>Children</w:t>
      </w:r>
    </w:p>
    <w:p w14:paraId="186590FA" w14:textId="12F7461C" w:rsidR="00A93AEB" w:rsidRPr="0046356F" w:rsidRDefault="00133CCC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 xml:space="preserve"># </w:t>
      </w:r>
      <w:r w:rsidR="00A93AEB" w:rsidRPr="0046356F">
        <w:rPr>
          <w:i/>
          <w:iCs/>
          <w:sz w:val="21"/>
          <w:szCs w:val="21"/>
        </w:rPr>
        <w:t>Exclude rows reporting 8 or more children as outliers - move them to a separate data frame. (Middleton, n.d.)</w:t>
      </w:r>
    </w:p>
    <w:p w14:paraId="0B777B93" w14:textId="76554F2C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01CC6516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chil_outliers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df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&gt;=</w:t>
      </w:r>
      <w:r>
        <w:t xml:space="preserve"> </w:t>
      </w:r>
      <w:r>
        <w:rPr>
          <w:rStyle w:val="mi"/>
        </w:rPr>
        <w:t>8</w:t>
      </w:r>
      <w:r>
        <w:rPr>
          <w:rStyle w:val="p"/>
        </w:rPr>
        <w:t>)]</w:t>
      </w:r>
    </w:p>
    <w:p w14:paraId="194EB6B1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drop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&gt;=</w:t>
      </w:r>
      <w:r>
        <w:t xml:space="preserve"> </w:t>
      </w:r>
      <w:r>
        <w:rPr>
          <w:rStyle w:val="mi"/>
        </w:rPr>
        <w:t>8</w:t>
      </w:r>
      <w:r>
        <w:rPr>
          <w:rStyle w:val="p"/>
        </w:rPr>
        <w:t>)]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index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inplace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7BC35288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shape</w:t>
      </w:r>
    </w:p>
    <w:p w14:paraId="45B4FC07" w14:textId="77777777" w:rsidR="00133CCC" w:rsidRPr="0046356F" w:rsidRDefault="00133CCC" w:rsidP="00717130">
      <w:pPr>
        <w:pStyle w:val="Code"/>
        <w:rPr>
          <w:i/>
          <w:iCs/>
        </w:rPr>
      </w:pPr>
    </w:p>
    <w:p w14:paraId="0F421F06" w14:textId="4B357A66" w:rsidR="00A93AEB" w:rsidRPr="0046356F" w:rsidRDefault="00133CCC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Age</w:t>
      </w:r>
    </w:p>
    <w:p w14:paraId="76ACE724" w14:textId="5DA57D6F" w:rsidR="00A93AEB" w:rsidRPr="0046356F" w:rsidRDefault="00133CCC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Uniform distribution - no outliers</w:t>
      </w:r>
    </w:p>
    <w:p w14:paraId="622C5899" w14:textId="30C9F81F" w:rsidR="00A93AEB" w:rsidRPr="0046356F" w:rsidRDefault="00133CCC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Income</w:t>
      </w:r>
    </w:p>
    <w:p w14:paraId="5A4FBD9F" w14:textId="4F408D36" w:rsidR="00A93AEB" w:rsidRPr="0046356F" w:rsidRDefault="00133CCC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Outlying values are within reason. Income levels of $207,000/year are expected in a population.</w:t>
      </w:r>
    </w:p>
    <w:p w14:paraId="402A6703" w14:textId="41CB4471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5BEA74C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'Income'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</w:t>
      </w:r>
    </w:p>
    <w:p w14:paraId="2130C8B9" w14:textId="77777777" w:rsidR="00133CCC" w:rsidRDefault="00133CCC" w:rsidP="00717130">
      <w:pPr>
        <w:pStyle w:val="Code"/>
      </w:pPr>
    </w:p>
    <w:p w14:paraId="6E24D3D7" w14:textId="7762E405" w:rsidR="00A93AEB" w:rsidRDefault="00133CCC" w:rsidP="00717130">
      <w:pPr>
        <w:pStyle w:val="Code"/>
        <w:rPr>
          <w:szCs w:val="24"/>
        </w:rPr>
      </w:pPr>
      <w:r>
        <w:t>#</w:t>
      </w:r>
      <w:r w:rsidR="006B6C21">
        <w:t xml:space="preserve"> </w:t>
      </w:r>
      <w:r w:rsidR="00A93AEB">
        <w:t>VitD_levels</w:t>
      </w:r>
    </w:p>
    <w:p w14:paraId="15DFD904" w14:textId="2E0D8DD3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4795364F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 w:rsidRPr="00DF2BEA">
        <w:rPr>
          <w:rStyle w:val="CodeChar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35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'VitD_levels'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425155F5" w14:textId="77777777" w:rsidR="00A93AEB" w:rsidRDefault="00A93AEB" w:rsidP="00717130">
      <w:pPr>
        <w:pStyle w:val="Code"/>
      </w:pPr>
    </w:p>
    <w:p w14:paraId="455B6900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35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'VitD_levels'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5ED80C66" w14:textId="5906AB45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2160985F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Scale recorded values above 35 by factor of 2.5 to convert from nmol/L to ng/mL</w:t>
      </w:r>
    </w:p>
    <w:p w14:paraId="11C23CE5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np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where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35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/</w:t>
      </w:r>
      <w:r>
        <w:t xml:space="preserve"> </w:t>
      </w:r>
      <w:r>
        <w:rPr>
          <w:rStyle w:val="mf"/>
        </w:rPr>
        <w:t>2.5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])</w:t>
      </w:r>
    </w:p>
    <w:p w14:paraId="63A6E280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35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'VitD_levels'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144C2304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'VitD_levels'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35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'VitD_levels'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0847F662" w14:textId="77777777" w:rsidR="006B6C21" w:rsidRPr="0046356F" w:rsidRDefault="006B6C21" w:rsidP="00717130">
      <w:pPr>
        <w:pStyle w:val="Code"/>
        <w:rPr>
          <w:i/>
          <w:iCs/>
          <w:sz w:val="21"/>
          <w:szCs w:val="21"/>
        </w:rPr>
      </w:pPr>
    </w:p>
    <w:p w14:paraId="47E8141D" w14:textId="51DF8D99" w:rsidR="00A93AEB" w:rsidRPr="0046356F" w:rsidRDefault="006B6C21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 xml:space="preserve"># </w:t>
      </w:r>
      <w:r w:rsidR="00A93AEB" w:rsidRPr="0046356F">
        <w:rPr>
          <w:i/>
          <w:iCs/>
          <w:sz w:val="21"/>
          <w:szCs w:val="21"/>
        </w:rPr>
        <w:t>The statistical description of the revised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VitD_levels</w:t>
      </w:r>
      <w:r w:rsidR="00A93AEB" w:rsidRPr="0046356F">
        <w:rPr>
          <w:i/>
          <w:iCs/>
          <w:sz w:val="21"/>
          <w:szCs w:val="21"/>
        </w:rPr>
        <w:t> distribution is very close to the original left-hand (values &lt; 35) distribution.</w:t>
      </w:r>
    </w:p>
    <w:p w14:paraId="2D587733" w14:textId="6FE56B2D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5E1B120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col</w:t>
      </w:r>
      <w:r>
        <w:rPr>
          <w:rStyle w:val="o"/>
          <w:b/>
          <w:bCs/>
        </w:rPr>
        <w:t>=</w:t>
      </w:r>
      <w:r>
        <w:rPr>
          <w:rStyle w:val="s1"/>
        </w:rPr>
        <w:t>'VitD_levels'</w:t>
      </w:r>
    </w:p>
    <w:p w14:paraId="2E54EB0C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lastRenderedPageBreak/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figsize</w:t>
      </w:r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0AC9FDB6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</w:p>
    <w:p w14:paraId="0216D423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40D4EBDA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boxplot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orient</w:t>
      </w:r>
      <w:r>
        <w:rPr>
          <w:rStyle w:val="o"/>
          <w:b/>
          <w:bCs/>
        </w:rPr>
        <w:t>=</w:t>
      </w:r>
      <w:r>
        <w:rPr>
          <w:rStyle w:val="s1"/>
        </w:rPr>
        <w:t>'h'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</w:t>
      </w:r>
    </w:p>
    <w:p w14:paraId="4368D952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28660871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32653053" w14:textId="77777777" w:rsidR="006B6C21" w:rsidRDefault="006B6C21" w:rsidP="00717130">
      <w:pPr>
        <w:pStyle w:val="Code"/>
      </w:pPr>
    </w:p>
    <w:p w14:paraId="6D5E8EDF" w14:textId="6EFBA289" w:rsidR="00A93AEB" w:rsidRPr="0046356F" w:rsidRDefault="006B6C21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Doc_visits</w:t>
      </w:r>
    </w:p>
    <w:p w14:paraId="5F9BE736" w14:textId="46975F6D" w:rsidR="00A93AEB" w:rsidRPr="0046356F" w:rsidRDefault="006B6C21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Normal distribution, no outliers</w:t>
      </w:r>
    </w:p>
    <w:p w14:paraId="109D4AB0" w14:textId="77777777" w:rsidR="0046356F" w:rsidRDefault="0046356F" w:rsidP="00717130">
      <w:pPr>
        <w:pStyle w:val="Code"/>
        <w:rPr>
          <w:i/>
          <w:iCs/>
        </w:rPr>
      </w:pPr>
    </w:p>
    <w:p w14:paraId="7B01F986" w14:textId="63716785" w:rsidR="00A93AEB" w:rsidRPr="0046356F" w:rsidRDefault="006B6C21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Full_meals_eaten</w:t>
      </w:r>
    </w:p>
    <w:p w14:paraId="15CE9400" w14:textId="5DDC96F6" w:rsidR="00A93AEB" w:rsidRPr="0046356F" w:rsidRDefault="006B6C21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 xml:space="preserve">Right-skew distribution. Data dictionary indicates that more than 3 meals per </w:t>
      </w:r>
      <w:r w:rsidR="007345FE" w:rsidRPr="0046356F">
        <w:rPr>
          <w:i/>
          <w:iCs/>
          <w:sz w:val="21"/>
          <w:szCs w:val="21"/>
        </w:rPr>
        <w:t>day</w:t>
      </w:r>
      <w:r w:rsidR="00A93AEB" w:rsidRPr="0046356F">
        <w:rPr>
          <w:i/>
          <w:iCs/>
          <w:sz w:val="21"/>
          <w:szCs w:val="21"/>
        </w:rPr>
        <w:t xml:space="preserve"> are sometimes requested by patients, so no need to remove these outliers.</w:t>
      </w:r>
    </w:p>
    <w:p w14:paraId="253C20F3" w14:textId="77777777" w:rsidR="0046356F" w:rsidRDefault="0046356F" w:rsidP="00717130">
      <w:pPr>
        <w:pStyle w:val="Code"/>
        <w:rPr>
          <w:i/>
          <w:iCs/>
        </w:rPr>
      </w:pPr>
    </w:p>
    <w:p w14:paraId="31108377" w14:textId="7D46EE97" w:rsidR="00A93AEB" w:rsidRPr="0046356F" w:rsidRDefault="006B6C21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Initial_days</w:t>
      </w:r>
    </w:p>
    <w:p w14:paraId="6190404C" w14:textId="5FE62FA3" w:rsidR="00A93AEB" w:rsidRPr="0046356F" w:rsidRDefault="006B6C21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Bimodal distribution. No outliers on box plot.</w:t>
      </w:r>
    </w:p>
    <w:p w14:paraId="4A8B3417" w14:textId="77777777" w:rsidR="0046356F" w:rsidRDefault="0046356F" w:rsidP="00717130">
      <w:pPr>
        <w:pStyle w:val="Code"/>
        <w:rPr>
          <w:i/>
          <w:iCs/>
        </w:rPr>
      </w:pPr>
    </w:p>
    <w:p w14:paraId="75FF9C2B" w14:textId="0EC8DB21" w:rsidR="00A93AEB" w:rsidRPr="0046356F" w:rsidRDefault="006B6C21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TotalCharge</w:t>
      </w:r>
    </w:p>
    <w:p w14:paraId="6A17016C" w14:textId="5237A737" w:rsidR="00A93AEB" w:rsidRPr="0046356F" w:rsidRDefault="006B6C21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Two disjoint bimodal distributions. I looked at various combinations of variables to explain this and found a correlation between the original faulty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VitD_levels</w:t>
      </w:r>
      <w:r w:rsidR="00A93AEB" w:rsidRPr="0046356F">
        <w:rPr>
          <w:i/>
          <w:iCs/>
          <w:sz w:val="21"/>
          <w:szCs w:val="21"/>
        </w:rPr>
        <w:t> and the erroneous high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TotalCharge</w:t>
      </w:r>
      <w:r w:rsidR="00A93AEB" w:rsidRPr="0046356F">
        <w:rPr>
          <w:i/>
          <w:iCs/>
          <w:sz w:val="21"/>
          <w:szCs w:val="21"/>
        </w:rPr>
        <w:t>. The bimodality is correlated to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ReAdmis</w:t>
      </w:r>
      <w:r w:rsidR="00A93AEB" w:rsidRPr="0046356F">
        <w:rPr>
          <w:i/>
          <w:iCs/>
          <w:sz w:val="21"/>
          <w:szCs w:val="21"/>
        </w:rPr>
        <w:t>.</w:t>
      </w:r>
    </w:p>
    <w:p w14:paraId="0F9E8A58" w14:textId="4F4D99E1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502DF9FB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pairplot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df_orig</w:t>
      </w:r>
      <w:r>
        <w:rPr>
          <w:rStyle w:val="p"/>
        </w:rPr>
        <w:t>[[</w:t>
      </w:r>
      <w:r>
        <w:rPr>
          <w:rStyle w:val="s1"/>
        </w:rPr>
        <w:t>'VitD_levels'</w:t>
      </w:r>
      <w:r>
        <w:rPr>
          <w:rStyle w:val="p"/>
        </w:rPr>
        <w:t>,</w:t>
      </w:r>
      <w:r>
        <w:rPr>
          <w:rStyle w:val="s1"/>
        </w:rPr>
        <w:t>'TotalCharge'</w:t>
      </w:r>
      <w:r>
        <w:rPr>
          <w:rStyle w:val="p"/>
        </w:rPr>
        <w:t>,</w:t>
      </w:r>
      <w:r>
        <w:rPr>
          <w:rStyle w:val="s1"/>
        </w:rPr>
        <w:t>'ReAdmis'</w:t>
      </w:r>
      <w:r>
        <w:rPr>
          <w:rStyle w:val="p"/>
        </w:rPr>
        <w:t>]],</w:t>
      </w:r>
      <w:r>
        <w:t xml:space="preserve"> </w:t>
      </w:r>
      <w:r>
        <w:rPr>
          <w:rStyle w:val="n"/>
          <w:rFonts w:eastAsiaTheme="majorEastAsia"/>
        </w:rPr>
        <w:t>hue</w:t>
      </w:r>
      <w:r>
        <w:rPr>
          <w:rStyle w:val="o"/>
          <w:b/>
          <w:bCs/>
        </w:rPr>
        <w:t>=</w:t>
      </w:r>
      <w:r>
        <w:rPr>
          <w:rStyle w:val="s1"/>
        </w:rPr>
        <w:t>'ReAdmis'</w:t>
      </w:r>
      <w:r>
        <w:rPr>
          <w:rStyle w:val="p"/>
        </w:rPr>
        <w:t>)</w:t>
      </w:r>
    </w:p>
    <w:p w14:paraId="430A23C1" w14:textId="77777777" w:rsidR="0046356F" w:rsidRDefault="0046356F" w:rsidP="00717130">
      <w:pPr>
        <w:pStyle w:val="Code"/>
        <w:rPr>
          <w:sz w:val="21"/>
          <w:szCs w:val="21"/>
        </w:rPr>
      </w:pPr>
    </w:p>
    <w:p w14:paraId="0EDBEBE0" w14:textId="770A85A4" w:rsidR="00A93AEB" w:rsidRPr="0046356F" w:rsidRDefault="0046356F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As was done for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VitD_levels</w:t>
      </w:r>
      <w:r w:rsidR="00A93AEB" w:rsidRPr="0046356F">
        <w:rPr>
          <w:i/>
          <w:iCs/>
          <w:sz w:val="21"/>
          <w:szCs w:val="21"/>
        </w:rPr>
        <w:t>, compare the two halves of the distribution</w:t>
      </w:r>
    </w:p>
    <w:p w14:paraId="25F4B41D" w14:textId="6F152261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7AE77CE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'TotalCharge'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'TotalCharge'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3B36E750" w14:textId="77777777" w:rsidR="00A93AEB" w:rsidRDefault="00A93AEB" w:rsidP="00717130">
      <w:pPr>
        <w:pStyle w:val="Code"/>
      </w:pPr>
    </w:p>
    <w:p w14:paraId="4454BADC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'TotalCharge'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s1"/>
        </w:rPr>
        <w:t>'TotalCharge'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4D79A8E9" w14:textId="77777777" w:rsidR="0046356F" w:rsidRDefault="0046356F" w:rsidP="00717130">
      <w:pPr>
        <w:pStyle w:val="Code"/>
        <w:rPr>
          <w:i/>
          <w:iCs/>
          <w:sz w:val="21"/>
          <w:szCs w:val="21"/>
        </w:rPr>
      </w:pPr>
    </w:p>
    <w:p w14:paraId="019158C0" w14:textId="734587DA" w:rsidR="00A93AEB" w:rsidRPr="0046356F" w:rsidRDefault="0046356F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Shift the upper distribution down by the difference in means</w:t>
      </w:r>
    </w:p>
    <w:p w14:paraId="52B10A0D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col</w:t>
      </w:r>
      <w:r>
        <w:rPr>
          <w:rStyle w:val="o"/>
          <w:b/>
          <w:bCs/>
        </w:rPr>
        <w:t>=</w:t>
      </w:r>
      <w:r>
        <w:rPr>
          <w:rStyle w:val="s1"/>
        </w:rPr>
        <w:t>'TotalCharge'</w:t>
      </w:r>
    </w:p>
    <w:p w14:paraId="6CDB8410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meandiff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proofErr w:type="spellEnd"/>
      <w:r>
        <w:rPr>
          <w:rStyle w:val="p"/>
        </w:rPr>
        <w:t>[(</w:t>
      </w: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mean</w:t>
      </w:r>
      <w:r>
        <w:rPr>
          <w:rStyle w:val="p"/>
        </w:rPr>
        <w:t>())</w:t>
      </w:r>
      <w:r>
        <w:t xml:space="preserve"> </w:t>
      </w:r>
      <w:r>
        <w:rPr>
          <w:rStyle w:val="o"/>
          <w:b/>
          <w:bCs/>
        </w:rPr>
        <w:t>-</w:t>
      </w:r>
      <w:r>
        <w:t xml:space="preserve"> 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mean</w:t>
      </w:r>
      <w:r>
        <w:rPr>
          <w:rStyle w:val="p"/>
        </w:rPr>
        <w:t>())</w:t>
      </w:r>
    </w:p>
    <w:p w14:paraId="3C6656DE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meandiff</w:t>
      </w:r>
      <w:proofErr w:type="spellEnd"/>
      <w:r>
        <w:rPr>
          <w:rStyle w:val="p"/>
        </w:rPr>
        <w:t>)</w:t>
      </w:r>
    </w:p>
    <w:p w14:paraId="3D1F62A2" w14:textId="77777777" w:rsidR="00A93AEB" w:rsidRDefault="00A93AEB" w:rsidP="00717130">
      <w:pPr>
        <w:pStyle w:val="Code"/>
      </w:pPr>
    </w:p>
    <w:p w14:paraId="7817AE79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=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where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-</w:t>
      </w:r>
      <w:r>
        <w:t xml:space="preserve"> </w:t>
      </w:r>
      <w:proofErr w:type="spellStart"/>
      <w:r>
        <w:rPr>
          <w:rStyle w:val="n"/>
          <w:rFonts w:eastAsiaTheme="majorEastAsia"/>
        </w:rPr>
        <w:t>meandiff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])</w:t>
      </w:r>
    </w:p>
    <w:p w14:paraId="3F8D5F0E" w14:textId="77777777" w:rsidR="00A93AEB" w:rsidRDefault="00A93AEB" w:rsidP="00717130">
      <w:pPr>
        <w:pStyle w:val="Code"/>
      </w:pPr>
    </w:p>
    <w:p w14:paraId="2D8462BF" w14:textId="77777777" w:rsidR="00A93AEB" w:rsidRDefault="00A93AEB" w:rsidP="00717130">
      <w:pPr>
        <w:pStyle w:val="Code"/>
      </w:pPr>
      <w:r>
        <w:rPr>
          <w:rStyle w:val="c1"/>
          <w:i/>
          <w:iCs/>
        </w:rPr>
        <w:t>#Check stats for revised distribution</w:t>
      </w:r>
    </w:p>
    <w:p w14:paraId="4ACCF7E0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344E38F2" w14:textId="77777777" w:rsidR="00A93AEB" w:rsidRDefault="00A93AEB" w:rsidP="00717130">
      <w:pPr>
        <w:pStyle w:val="Code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loc</w:t>
      </w:r>
      <w:r>
        <w:rPr>
          <w:rStyle w:val="p"/>
        </w:rPr>
        <w:t>[(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12000</w:t>
      </w:r>
      <w:r>
        <w:rPr>
          <w:rStyle w:val="p"/>
        </w:rPr>
        <w:t>),</w:t>
      </w:r>
      <w:r>
        <w:t xml:space="preserve"> </w:t>
      </w:r>
      <w:r>
        <w:rPr>
          <w:rStyle w:val="n"/>
          <w:rFonts w:eastAsiaTheme="majorEastAsia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describe</w:t>
      </w:r>
      <w:r>
        <w:rPr>
          <w:rStyle w:val="p"/>
        </w:rPr>
        <w:t>())</w:t>
      </w:r>
    </w:p>
    <w:p w14:paraId="37EB7D52" w14:textId="77777777" w:rsidR="00A93AEB" w:rsidRDefault="00A93AEB" w:rsidP="00717130">
      <w:pPr>
        <w:pStyle w:val="Code"/>
      </w:pPr>
    </w:p>
    <w:p w14:paraId="603391B9" w14:textId="77777777" w:rsidR="00A93AEB" w:rsidRDefault="00A93AEB" w:rsidP="00717130">
      <w:pPr>
        <w:pStyle w:val="Code"/>
      </w:pPr>
    </w:p>
    <w:p w14:paraId="356A455E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figsize</w:t>
      </w:r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48F3F4D9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</w:p>
    <w:p w14:paraId="52051088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27581A3C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boxplot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orient</w:t>
      </w:r>
      <w:r>
        <w:rPr>
          <w:rStyle w:val="o"/>
          <w:b/>
          <w:bCs/>
        </w:rPr>
        <w:t>=</w:t>
      </w:r>
      <w:r>
        <w:rPr>
          <w:rStyle w:val="s1"/>
        </w:rPr>
        <w:t>'h'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</w:t>
      </w:r>
    </w:p>
    <w:p w14:paraId="79F327B1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00469E7A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0144C7EC" w14:textId="77777777" w:rsidR="0046356F" w:rsidRDefault="0046356F" w:rsidP="00717130">
      <w:pPr>
        <w:pStyle w:val="Code"/>
      </w:pPr>
    </w:p>
    <w:p w14:paraId="303A5476" w14:textId="46B663A1" w:rsidR="00A93AEB" w:rsidRPr="0046356F" w:rsidRDefault="0046356F" w:rsidP="00717130">
      <w:pPr>
        <w:pStyle w:val="Code"/>
        <w:rPr>
          <w:i/>
          <w:iCs/>
          <w:szCs w:val="24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Additional_charges</w:t>
      </w:r>
    </w:p>
    <w:p w14:paraId="48C6F7CD" w14:textId="5E18E87C" w:rsidR="00A93AEB" w:rsidRPr="0046356F" w:rsidRDefault="0046356F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Interesting relationship between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Age</w:t>
      </w:r>
      <w:r w:rsidR="00A93AEB" w:rsidRPr="0046356F">
        <w:rPr>
          <w:i/>
          <w:iCs/>
          <w:sz w:val="21"/>
          <w:szCs w:val="21"/>
        </w:rPr>
        <w:t>,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Additional_charges</w:t>
      </w:r>
      <w:r w:rsidR="00A93AEB" w:rsidRPr="0046356F">
        <w:rPr>
          <w:i/>
          <w:iCs/>
          <w:sz w:val="21"/>
          <w:szCs w:val="21"/>
        </w:rPr>
        <w:t>, and </w:t>
      </w:r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HighBlood</w:t>
      </w:r>
      <w:r w:rsidR="00A93AEB" w:rsidRPr="0046356F">
        <w:rPr>
          <w:i/>
          <w:iCs/>
          <w:sz w:val="21"/>
          <w:szCs w:val="21"/>
        </w:rPr>
        <w:t>, but no reason to exclude the outliers.</w:t>
      </w:r>
    </w:p>
    <w:p w14:paraId="141D5FE6" w14:textId="37EFF15A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45F4A7A9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This is a key to distinguish between the population at the top of the Age vs Additional_charges graph and those at the bottom</w:t>
      </w:r>
    </w:p>
    <w:p w14:paraId="55D0E592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'high_line'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'Additional_charges'</w:t>
      </w:r>
      <w:r>
        <w:rPr>
          <w:rStyle w:val="p"/>
        </w:rPr>
        <w:t>]</w:t>
      </w:r>
      <w:r>
        <w:rPr>
          <w:rStyle w:val="o"/>
          <w:b/>
          <w:bCs/>
        </w:rPr>
        <w:t>/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s1"/>
        </w:rPr>
        <w:t>'Age'</w:t>
      </w:r>
      <w:r>
        <w:rPr>
          <w:rStyle w:val="p"/>
        </w:rPr>
        <w:t>]</w:t>
      </w:r>
      <w:r>
        <w:rPr>
          <w:rStyle w:val="o"/>
          <w:b/>
          <w:bCs/>
        </w:rPr>
        <w:t>+</w:t>
      </w:r>
      <w:r>
        <w:rPr>
          <w:rStyle w:val="mi"/>
        </w:rPr>
        <w:t>20</w:t>
      </w:r>
      <w:r>
        <w:rPr>
          <w:rStyle w:val="p"/>
        </w:rPr>
        <w:t>)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150</w:t>
      </w:r>
      <w:r>
        <w:rPr>
          <w:rStyle w:val="p"/>
        </w:rPr>
        <w:t>)</w:t>
      </w:r>
    </w:p>
    <w:p w14:paraId="4A03F073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pairplot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[[</w:t>
      </w:r>
      <w:r>
        <w:rPr>
          <w:rStyle w:val="s1"/>
        </w:rPr>
        <w:t>'Age'</w:t>
      </w:r>
      <w:r>
        <w:rPr>
          <w:rStyle w:val="p"/>
        </w:rPr>
        <w:t>,</w:t>
      </w:r>
      <w:r>
        <w:rPr>
          <w:rStyle w:val="s1"/>
        </w:rPr>
        <w:t>'Additional_charges'</w:t>
      </w:r>
      <w:r>
        <w:rPr>
          <w:rStyle w:val="p"/>
        </w:rPr>
        <w:t>,</w:t>
      </w:r>
      <w:r>
        <w:rPr>
          <w:rStyle w:val="s1"/>
        </w:rPr>
        <w:t>'HighBlood'</w:t>
      </w:r>
      <w:r>
        <w:rPr>
          <w:rStyle w:val="p"/>
        </w:rPr>
        <w:t>,</w:t>
      </w:r>
      <w:r>
        <w:rPr>
          <w:rStyle w:val="s1"/>
        </w:rPr>
        <w:t>'high_line'</w:t>
      </w:r>
      <w:r>
        <w:rPr>
          <w:rStyle w:val="p"/>
        </w:rPr>
        <w:t>]],</w:t>
      </w:r>
      <w:r>
        <w:t xml:space="preserve"> </w:t>
      </w:r>
      <w:r>
        <w:rPr>
          <w:rStyle w:val="n"/>
          <w:rFonts w:eastAsiaTheme="majorEastAsia"/>
        </w:rPr>
        <w:t>hue</w:t>
      </w:r>
      <w:r>
        <w:rPr>
          <w:rStyle w:val="o"/>
          <w:b/>
          <w:bCs/>
        </w:rPr>
        <w:t>=</w:t>
      </w:r>
      <w:r>
        <w:rPr>
          <w:rStyle w:val="s1"/>
        </w:rPr>
        <w:t>'high_line'</w:t>
      </w:r>
      <w:r>
        <w:rPr>
          <w:rStyle w:val="p"/>
        </w:rPr>
        <w:t>)</w:t>
      </w:r>
    </w:p>
    <w:p w14:paraId="142C4086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drop</w:t>
      </w:r>
      <w:r>
        <w:rPr>
          <w:rStyle w:val="p"/>
        </w:rPr>
        <w:t>(</w:t>
      </w:r>
      <w:r>
        <w:rPr>
          <w:rStyle w:val="s1"/>
        </w:rPr>
        <w:t>'high_line'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axis</w:t>
      </w:r>
      <w:r>
        <w:rPr>
          <w:rStyle w:val="o"/>
          <w:b/>
          <w:bCs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inplace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008408F2" w14:textId="77777777" w:rsidR="0046356F" w:rsidRDefault="0046356F" w:rsidP="00717130">
      <w:pPr>
        <w:pStyle w:val="Code"/>
      </w:pPr>
    </w:p>
    <w:p w14:paraId="00B418DE" w14:textId="6457E395" w:rsidR="00A93AEB" w:rsidRPr="0046356F" w:rsidRDefault="0046356F" w:rsidP="00717130">
      <w:pPr>
        <w:pStyle w:val="Code"/>
        <w:rPr>
          <w:i/>
          <w:iCs/>
          <w:sz w:val="36"/>
          <w:szCs w:val="36"/>
        </w:rPr>
      </w:pPr>
      <w:r w:rsidRPr="0046356F">
        <w:rPr>
          <w:i/>
          <w:iCs/>
        </w:rPr>
        <w:t>#</w:t>
      </w:r>
      <w:r w:rsidR="00A93AEB" w:rsidRPr="0046356F">
        <w:rPr>
          <w:i/>
          <w:iCs/>
        </w:rPr>
        <w:t>Treating Missing Values</w:t>
      </w:r>
    </w:p>
    <w:p w14:paraId="182ABB5E" w14:textId="1AC2C9C3" w:rsidR="00A93AEB" w:rsidRPr="0046356F" w:rsidRDefault="0046356F" w:rsidP="00717130">
      <w:pPr>
        <w:pStyle w:val="Code"/>
        <w:rPr>
          <w:i/>
          <w:iCs/>
          <w:sz w:val="21"/>
          <w:szCs w:val="21"/>
        </w:rPr>
      </w:pPr>
      <w:r w:rsidRPr="0046356F">
        <w:rPr>
          <w:i/>
          <w:iCs/>
          <w:sz w:val="21"/>
          <w:szCs w:val="21"/>
        </w:rPr>
        <w:t>#</w:t>
      </w:r>
      <w:r w:rsidR="00A93AEB" w:rsidRPr="0046356F">
        <w:rPr>
          <w:i/>
          <w:iCs/>
          <w:sz w:val="21"/>
          <w:szCs w:val="21"/>
        </w:rPr>
        <w:t>I will use MICE (</w:t>
      </w:r>
      <w:proofErr w:type="spellStart"/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IterativeImputer</w:t>
      </w:r>
      <w:proofErr w:type="spellEnd"/>
      <w:r w:rsidR="00A93AEB" w:rsidRPr="0046356F">
        <w:rPr>
          <w:i/>
          <w:iCs/>
          <w:sz w:val="21"/>
          <w:szCs w:val="21"/>
        </w:rPr>
        <w:t>) from the </w:t>
      </w:r>
      <w:proofErr w:type="spellStart"/>
      <w:r w:rsidR="00A93AEB" w:rsidRPr="0046356F">
        <w:rPr>
          <w:rStyle w:val="HTMLCode"/>
          <w:rFonts w:ascii="var(--jp-code-font-family)" w:hAnsi="var(--jp-code-font-family)"/>
          <w:i/>
          <w:iCs/>
          <w:bdr w:val="none" w:sz="0" w:space="0" w:color="auto" w:frame="1"/>
        </w:rPr>
        <w:t>fancyimputer</w:t>
      </w:r>
      <w:proofErr w:type="spellEnd"/>
      <w:r w:rsidR="00A93AEB" w:rsidRPr="0046356F">
        <w:rPr>
          <w:i/>
          <w:iCs/>
          <w:sz w:val="21"/>
          <w:szCs w:val="21"/>
        </w:rPr>
        <w:t xml:space="preserve"> package. </w:t>
      </w:r>
      <w:proofErr w:type="gramStart"/>
      <w:r w:rsidR="00A93AEB" w:rsidRPr="0046356F">
        <w:rPr>
          <w:i/>
          <w:iCs/>
          <w:sz w:val="21"/>
          <w:szCs w:val="21"/>
        </w:rPr>
        <w:t>First</w:t>
      </w:r>
      <w:proofErr w:type="gramEnd"/>
      <w:r w:rsidR="00A93AEB" w:rsidRPr="0046356F">
        <w:rPr>
          <w:i/>
          <w:iCs/>
          <w:sz w:val="21"/>
          <w:szCs w:val="21"/>
        </w:rPr>
        <w:t xml:space="preserve"> I will save a copy of the data frame now that I have removed outliers. MICE code adapted from </w:t>
      </w:r>
      <w:proofErr w:type="spellStart"/>
      <w:r w:rsidR="00A93AEB" w:rsidRPr="0046356F">
        <w:rPr>
          <w:i/>
          <w:iCs/>
          <w:sz w:val="21"/>
          <w:szCs w:val="21"/>
        </w:rPr>
        <w:t>DataCamp</w:t>
      </w:r>
      <w:proofErr w:type="spellEnd"/>
      <w:r w:rsidR="00A93AEB" w:rsidRPr="0046356F">
        <w:rPr>
          <w:i/>
          <w:iCs/>
          <w:sz w:val="21"/>
          <w:szCs w:val="21"/>
        </w:rPr>
        <w:t xml:space="preserve"> (</w:t>
      </w:r>
      <w:proofErr w:type="spellStart"/>
      <w:r w:rsidR="00A93AEB" w:rsidRPr="0046356F">
        <w:rPr>
          <w:i/>
          <w:iCs/>
          <w:sz w:val="21"/>
          <w:szCs w:val="21"/>
        </w:rPr>
        <w:t>Donthi</w:t>
      </w:r>
      <w:proofErr w:type="spellEnd"/>
      <w:r w:rsidR="00A93AEB" w:rsidRPr="0046356F">
        <w:rPr>
          <w:i/>
          <w:iCs/>
          <w:sz w:val="21"/>
          <w:szCs w:val="21"/>
        </w:rPr>
        <w:t>, n.d.).</w:t>
      </w:r>
    </w:p>
    <w:p w14:paraId="3A62B9E6" w14:textId="0B0AD0E1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78828D19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df_outl_removed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copy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deep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436BE6D4" w14:textId="77777777" w:rsidR="00A93AEB" w:rsidRDefault="00A93AEB" w:rsidP="00717130">
      <w:pPr>
        <w:pStyle w:val="Code"/>
      </w:pPr>
    </w:p>
    <w:p w14:paraId="1D83187A" w14:textId="77777777" w:rsidR="00A93AEB" w:rsidRDefault="00A93AEB" w:rsidP="00717130">
      <w:pPr>
        <w:pStyle w:val="Code"/>
      </w:pPr>
      <w:r>
        <w:rPr>
          <w:rStyle w:val="c1"/>
          <w:i/>
          <w:iCs/>
        </w:rPr>
        <w:t xml:space="preserve"># For </w:t>
      </w:r>
      <w:r w:rsidRPr="0046356F">
        <w:rPr>
          <w:rStyle w:val="CodeChar"/>
          <w:i/>
          <w:iCs/>
        </w:rPr>
        <w:t>MICE technique</w:t>
      </w:r>
      <w:r>
        <w:rPr>
          <w:rStyle w:val="c1"/>
          <w:i/>
          <w:iCs/>
        </w:rPr>
        <w:t>, only use the part of the dataset with quantitative &amp; ordinal categorical variables</w:t>
      </w:r>
    </w:p>
    <w:p w14:paraId="494EC268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Reduce dataset to remove survey, ID variables, Job, Employment, Services, Marital, Gender, Initial_admin</w:t>
      </w:r>
    </w:p>
    <w:p w14:paraId="7C40101E" w14:textId="77777777" w:rsidR="0046356F" w:rsidRDefault="0046356F" w:rsidP="00717130">
      <w:pPr>
        <w:pStyle w:val="Code"/>
        <w:rPr>
          <w:rStyle w:val="n"/>
          <w:rFonts w:eastAsiaTheme="majorEastAsia"/>
        </w:rPr>
      </w:pPr>
    </w:p>
    <w:p w14:paraId="6D84F18F" w14:textId="3DC2FBBB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iloc</w:t>
      </w:r>
      <w:proofErr w:type="spellEnd"/>
      <w:proofErr w:type="gramStart"/>
      <w:r>
        <w:rPr>
          <w:rStyle w:val="p"/>
        </w:rPr>
        <w:t>[:,</w:t>
      </w:r>
      <w:proofErr w:type="gramEnd"/>
      <w:r>
        <w:rPr>
          <w:rStyle w:val="mi"/>
        </w:rPr>
        <w:t>14</w:t>
      </w:r>
      <w:r>
        <w:rPr>
          <w:rStyle w:val="p"/>
        </w:rPr>
        <w:t>:]</w:t>
      </w:r>
    </w:p>
    <w:p w14:paraId="2033FCBA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</w:t>
      </w:r>
      <w:proofErr w:type="spellEnd"/>
      <w:r>
        <w:rPr>
          <w:rStyle w:val="p"/>
        </w:rPr>
        <w:t>[[</w:t>
      </w:r>
      <w:r>
        <w:rPr>
          <w:rStyle w:val="n"/>
          <w:rFonts w:eastAsiaTheme="majorEastAsia"/>
        </w:rPr>
        <w:t>c</w:t>
      </w:r>
      <w:r>
        <w:t xml:space="preserve"> </w:t>
      </w: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  <w:rFonts w:eastAsiaTheme="majorEastAsia"/>
        </w:rPr>
        <w:t>c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proofErr w:type="spellStart"/>
      <w:r>
        <w:rPr>
          <w:rStyle w:val="n"/>
          <w:rFonts w:eastAsiaTheme="majorEastAsia"/>
        </w:rPr>
        <w:t>dfr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columns</w:t>
      </w:r>
      <w:proofErr w:type="spellEnd"/>
      <w:r>
        <w:t xml:space="preserve"> </w:t>
      </w:r>
      <w:r>
        <w:rPr>
          <w:rStyle w:val="k"/>
          <w:b/>
          <w:bCs/>
        </w:rPr>
        <w:t>if</w:t>
      </w:r>
      <w:r>
        <w:t xml:space="preserve"> </w:t>
      </w:r>
      <w:r>
        <w:rPr>
          <w:rStyle w:val="ow"/>
          <w:b/>
          <w:bCs/>
        </w:rPr>
        <w:t>not</w:t>
      </w:r>
      <w:r>
        <w:t xml:space="preserve"> </w:t>
      </w:r>
      <w:proofErr w:type="spellStart"/>
      <w:r>
        <w:rPr>
          <w:rStyle w:val="n"/>
          <w:rFonts w:eastAsiaTheme="majorEastAsia"/>
        </w:rPr>
        <w:t>c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startswith</w:t>
      </w:r>
      <w:proofErr w:type="spellEnd"/>
      <w:r>
        <w:rPr>
          <w:rStyle w:val="p"/>
        </w:rPr>
        <w:t>(</w:t>
      </w:r>
      <w:r>
        <w:rPr>
          <w:rStyle w:val="s1"/>
        </w:rPr>
        <w:t>'Item'</w:t>
      </w:r>
      <w:r>
        <w:rPr>
          <w:rStyle w:val="p"/>
        </w:rPr>
        <w:t>)]]</w:t>
      </w:r>
    </w:p>
    <w:p w14:paraId="05733621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drop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columns</w:t>
      </w:r>
      <w:r>
        <w:rPr>
          <w:rStyle w:val="o"/>
          <w:b/>
          <w:bCs/>
        </w:rPr>
        <w:t>=</w:t>
      </w:r>
      <w:r>
        <w:rPr>
          <w:rStyle w:val="p"/>
        </w:rPr>
        <w:t>[</w:t>
      </w:r>
      <w:r>
        <w:rPr>
          <w:rStyle w:val="s1"/>
        </w:rPr>
        <w:t>'Employment'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'Services'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'Marital'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'Gender'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'Initial_admin'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inplace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2FF03933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dfr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info</w:t>
      </w:r>
      <w:r>
        <w:rPr>
          <w:rStyle w:val="p"/>
        </w:rPr>
        <w:t>()</w:t>
      </w:r>
    </w:p>
    <w:p w14:paraId="2DCF2F9F" w14:textId="38FC10A5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0062B54A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Install package if needed for environment (Vanderplas, 2017)</w:t>
      </w:r>
    </w:p>
    <w:p w14:paraId="65D19925" w14:textId="77777777" w:rsidR="00A93AEB" w:rsidRDefault="00A93AEB" w:rsidP="00717130">
      <w:pPr>
        <w:pStyle w:val="Code"/>
      </w:pPr>
      <w:r>
        <w:rPr>
          <w:rStyle w:val="c1"/>
          <w:i/>
          <w:iCs/>
        </w:rPr>
        <w:t>#import sys</w:t>
      </w:r>
    </w:p>
    <w:p w14:paraId="34ED024D" w14:textId="77777777" w:rsidR="00A93AEB" w:rsidRDefault="00A93AEB" w:rsidP="00717130">
      <w:pPr>
        <w:pStyle w:val="Code"/>
      </w:pPr>
      <w:r>
        <w:rPr>
          <w:rStyle w:val="c1"/>
          <w:i/>
          <w:iCs/>
        </w:rPr>
        <w:t xml:space="preserve">#!{sys.executable} -m pip install </w:t>
      </w:r>
      <w:proofErr w:type="spellStart"/>
      <w:r>
        <w:rPr>
          <w:rStyle w:val="c1"/>
          <w:i/>
          <w:iCs/>
        </w:rPr>
        <w:t>fancyimpute</w:t>
      </w:r>
      <w:proofErr w:type="spellEnd"/>
    </w:p>
    <w:p w14:paraId="037E0E61" w14:textId="77777777" w:rsidR="00A93AEB" w:rsidRDefault="00A93AEB" w:rsidP="00717130">
      <w:pPr>
        <w:pStyle w:val="Code"/>
      </w:pPr>
      <w:r>
        <w:rPr>
          <w:rStyle w:val="c1"/>
          <w:i/>
          <w:iCs/>
        </w:rPr>
        <w:t xml:space="preserve"># MICE code adapted from </w:t>
      </w:r>
      <w:proofErr w:type="spellStart"/>
      <w:r>
        <w:rPr>
          <w:rStyle w:val="c1"/>
          <w:i/>
          <w:iCs/>
        </w:rPr>
        <w:t>Datacamp</w:t>
      </w:r>
      <w:proofErr w:type="spellEnd"/>
      <w:r>
        <w:rPr>
          <w:rStyle w:val="c1"/>
          <w:i/>
          <w:iCs/>
        </w:rPr>
        <w:t xml:space="preserve"> (</w:t>
      </w:r>
      <w:proofErr w:type="spellStart"/>
      <w:r>
        <w:rPr>
          <w:rStyle w:val="c1"/>
          <w:i/>
          <w:iCs/>
        </w:rPr>
        <w:t>Donthi</w:t>
      </w:r>
      <w:proofErr w:type="spellEnd"/>
      <w:r>
        <w:rPr>
          <w:rStyle w:val="c1"/>
          <w:i/>
          <w:iCs/>
        </w:rPr>
        <w:t>, n.d.)</w:t>
      </w:r>
    </w:p>
    <w:p w14:paraId="15FA60E1" w14:textId="77777777" w:rsidR="00A93AEB" w:rsidRDefault="00A93AEB" w:rsidP="00717130">
      <w:pPr>
        <w:pStyle w:val="Code"/>
      </w:pPr>
      <w:r>
        <w:rPr>
          <w:rStyle w:val="kn"/>
          <w:b/>
          <w:bCs/>
        </w:rPr>
        <w:t>from</w:t>
      </w:r>
      <w:r>
        <w:t xml:space="preserve"> </w:t>
      </w:r>
      <w:proofErr w:type="spellStart"/>
      <w:r>
        <w:rPr>
          <w:rStyle w:val="nn"/>
          <w:rFonts w:eastAsiaTheme="majorEastAsia"/>
        </w:rPr>
        <w:t>fancyimpute</w:t>
      </w:r>
      <w:proofErr w:type="spellEnd"/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proofErr w:type="spellStart"/>
      <w:r>
        <w:rPr>
          <w:rStyle w:val="n"/>
          <w:rFonts w:eastAsiaTheme="majorEastAsia"/>
        </w:rPr>
        <w:t>IterativeImputer</w:t>
      </w:r>
      <w:proofErr w:type="spellEnd"/>
    </w:p>
    <w:p w14:paraId="41634FB6" w14:textId="77777777" w:rsidR="00A93AEB" w:rsidRDefault="00A93AEB" w:rsidP="00717130">
      <w:pPr>
        <w:pStyle w:val="Code"/>
      </w:pPr>
      <w:r>
        <w:rPr>
          <w:rStyle w:val="n"/>
          <w:rFonts w:eastAsiaTheme="majorEastAsia"/>
        </w:rPr>
        <w:t>mice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IterativeImputer</w:t>
      </w:r>
      <w:proofErr w:type="spellEnd"/>
      <w:r>
        <w:rPr>
          <w:rStyle w:val="p"/>
        </w:rPr>
        <w:t>()</w:t>
      </w:r>
    </w:p>
    <w:p w14:paraId="19F5C6E5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lastRenderedPageBreak/>
        <w:t>dfr_mice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copy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deep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04DC0780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dfr_mice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iloc</w:t>
      </w:r>
      <w:proofErr w:type="spellEnd"/>
      <w:proofErr w:type="gramStart"/>
      <w:r>
        <w:rPr>
          <w:rStyle w:val="p"/>
        </w:rPr>
        <w:t>[:,:</w:t>
      </w:r>
      <w:proofErr w:type="gram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mice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fit_transform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dfr</w:t>
      </w:r>
      <w:proofErr w:type="spellEnd"/>
      <w:r>
        <w:rPr>
          <w:rStyle w:val="p"/>
        </w:rPr>
        <w:t>)</w:t>
      </w:r>
    </w:p>
    <w:p w14:paraId="081877D8" w14:textId="391759AA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2DBA51BE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The variables with missing values were all encoded as integer - need to round of the float output of MICE</w:t>
      </w:r>
    </w:p>
    <w:p w14:paraId="5FDEA94F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'Age'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'Income'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'Soft_drink'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'Overweight'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'Anxiety'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'Initial_days'</w:t>
      </w:r>
      <w:r>
        <w:rPr>
          <w:rStyle w:val="p"/>
        </w:rPr>
        <w:t>]</w:t>
      </w:r>
    </w:p>
    <w:p w14:paraId="7C1219E1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round</w:t>
      </w:r>
      <w:r>
        <w:rPr>
          <w:rStyle w:val="p"/>
        </w:rPr>
        <w:t>()</w:t>
      </w:r>
    </w:p>
    <w:p w14:paraId="5D77D94D" w14:textId="77777777" w:rsidR="00A93AEB" w:rsidRDefault="00A93AEB" w:rsidP="00717130">
      <w:pPr>
        <w:pStyle w:val="Code"/>
      </w:pPr>
    </w:p>
    <w:p w14:paraId="59D855E2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Some Initial_days values were imputed as negative - clamp to 1 as min value</w:t>
      </w:r>
    </w:p>
    <w:p w14:paraId="5B63A30E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Initial_days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0</w:t>
      </w:r>
    </w:p>
    <w:p w14:paraId="187335C4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Clamp minimum age to 20, maximum to 90 to match original data set</w:t>
      </w:r>
    </w:p>
    <w:p w14:paraId="16E26657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r>
        <w:rPr>
          <w:rStyle w:val="s1"/>
        </w:rPr>
        <w:t>'Age'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20</w:t>
      </w:r>
    </w:p>
    <w:p w14:paraId="067CCBAF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r>
        <w:rPr>
          <w:rStyle w:val="s1"/>
        </w:rPr>
        <w:t>'Age'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90</w:t>
      </w:r>
    </w:p>
    <w:p w14:paraId="7C9EB543" w14:textId="77777777" w:rsidR="00A93AEB" w:rsidRDefault="00A93AEB" w:rsidP="00717130">
      <w:pPr>
        <w:pStyle w:val="Code"/>
      </w:pPr>
    </w:p>
    <w:p w14:paraId="6F9CD07C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Copy these back into larger data frame</w:t>
      </w:r>
    </w:p>
    <w:p w14:paraId="6DF71CB4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dfr_mice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</w:p>
    <w:p w14:paraId="3C1528BE" w14:textId="4FD7B2C9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12C8C489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Verify no columns have missing values</w:t>
      </w:r>
    </w:p>
    <w:p w14:paraId="3B28887F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isna</w:t>
      </w:r>
      <w:proofErr w:type="spellEnd"/>
      <w:r>
        <w:rPr>
          <w:rStyle w:val="p"/>
        </w:rPr>
        <w:t>()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sum</w:t>
      </w:r>
      <w:r>
        <w:rPr>
          <w:rStyle w:val="p"/>
        </w:rPr>
        <w:t>()</w:t>
      </w:r>
    </w:p>
    <w:p w14:paraId="1D0949FA" w14:textId="20F2B5AB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0867CD7F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msno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matrix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labels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1143342B" w14:textId="1A302323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5A34FD7B" w14:textId="77777777" w:rsidR="00A93AEB" w:rsidRDefault="00A93AEB" w:rsidP="00717130">
      <w:pPr>
        <w:pStyle w:val="Code"/>
      </w:pPr>
      <w:r>
        <w:rPr>
          <w:rStyle w:val="c1"/>
          <w:i/>
          <w:iCs/>
        </w:rPr>
        <w:t>#Show data histograms / box plots after removal of unwanted outliers and imputation of missing values</w:t>
      </w:r>
    </w:p>
    <w:p w14:paraId="3DED49CD" w14:textId="77777777" w:rsidR="00A93AEB" w:rsidRDefault="00A93AEB" w:rsidP="00717130">
      <w:pPr>
        <w:pStyle w:val="Code"/>
      </w:pP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  <w:rFonts w:eastAsiaTheme="majorEastAsia"/>
        </w:rPr>
        <w:t>col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proofErr w:type="spellStart"/>
      <w:r>
        <w:rPr>
          <w:rStyle w:val="n"/>
          <w:rFonts w:eastAsiaTheme="majorEastAsia"/>
        </w:rPr>
        <w:t>quant_cols</w:t>
      </w:r>
      <w:proofErr w:type="spellEnd"/>
      <w:r>
        <w:rPr>
          <w:rStyle w:val="p"/>
        </w:rPr>
        <w:t>:</w:t>
      </w:r>
    </w:p>
    <w:p w14:paraId="53350973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figsize</w:t>
      </w:r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34B861A9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</w:p>
    <w:p w14:paraId="208764EA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05373AA8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boxplot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orient</w:t>
      </w:r>
      <w:r>
        <w:rPr>
          <w:rStyle w:val="o"/>
          <w:b/>
          <w:bCs/>
        </w:rPr>
        <w:t>=</w:t>
      </w:r>
      <w:r>
        <w:rPr>
          <w:rStyle w:val="s1"/>
        </w:rPr>
        <w:t>'h'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</w:t>
      </w:r>
    </w:p>
    <w:p w14:paraId="32D1E3BF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391AF060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5984727B" w14:textId="34956404" w:rsidR="00A93AEB" w:rsidRPr="00F508DD" w:rsidRDefault="00F508DD" w:rsidP="00717130">
      <w:pPr>
        <w:pStyle w:val="Code"/>
        <w:rPr>
          <w:i/>
          <w:iCs/>
          <w:sz w:val="21"/>
          <w:szCs w:val="21"/>
        </w:rPr>
      </w:pPr>
      <w:r w:rsidRPr="00F508DD">
        <w:rPr>
          <w:i/>
          <w:iCs/>
          <w:sz w:val="21"/>
          <w:szCs w:val="21"/>
        </w:rPr>
        <w:t>#</w:t>
      </w:r>
      <w:r w:rsidR="00A93AEB" w:rsidRPr="00F508DD">
        <w:rPr>
          <w:i/>
          <w:iCs/>
          <w:sz w:val="21"/>
          <w:szCs w:val="21"/>
        </w:rPr>
        <w:t xml:space="preserve">MICE introduced some odd outliers, and it was necessary to clamp output to restrict invalid values. I will also try KNN to see if the output produced is </w:t>
      </w:r>
      <w:proofErr w:type="gramStart"/>
      <w:r w:rsidR="00A93AEB" w:rsidRPr="00F508DD">
        <w:rPr>
          <w:i/>
          <w:iCs/>
          <w:sz w:val="21"/>
          <w:szCs w:val="21"/>
        </w:rPr>
        <w:t>more sane</w:t>
      </w:r>
      <w:proofErr w:type="gramEnd"/>
      <w:r w:rsidR="00A93AEB" w:rsidRPr="00F508DD">
        <w:rPr>
          <w:i/>
          <w:iCs/>
          <w:sz w:val="21"/>
          <w:szCs w:val="21"/>
        </w:rPr>
        <w:t>.</w:t>
      </w:r>
    </w:p>
    <w:p w14:paraId="4928D032" w14:textId="43C0AA2A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DC7DD24" w14:textId="77777777" w:rsidR="00A93AEB" w:rsidRDefault="00A93AEB" w:rsidP="00717130">
      <w:pPr>
        <w:pStyle w:val="Code"/>
      </w:pPr>
      <w:r>
        <w:rPr>
          <w:rStyle w:val="c1"/>
          <w:i/>
          <w:iCs/>
        </w:rPr>
        <w:t xml:space="preserve"># KNN code adapted from </w:t>
      </w:r>
      <w:proofErr w:type="spellStart"/>
      <w:r>
        <w:rPr>
          <w:rStyle w:val="c1"/>
          <w:i/>
          <w:iCs/>
        </w:rPr>
        <w:t>Datacamp</w:t>
      </w:r>
      <w:proofErr w:type="spellEnd"/>
      <w:r>
        <w:rPr>
          <w:rStyle w:val="c1"/>
          <w:i/>
          <w:iCs/>
        </w:rPr>
        <w:t xml:space="preserve"> (</w:t>
      </w:r>
      <w:proofErr w:type="spellStart"/>
      <w:r>
        <w:rPr>
          <w:rStyle w:val="c1"/>
          <w:i/>
          <w:iCs/>
        </w:rPr>
        <w:t>Donthi</w:t>
      </w:r>
      <w:proofErr w:type="spellEnd"/>
      <w:r>
        <w:rPr>
          <w:rStyle w:val="c1"/>
          <w:i/>
          <w:iCs/>
        </w:rPr>
        <w:t>, n.d.)</w:t>
      </w:r>
    </w:p>
    <w:p w14:paraId="377B72CA" w14:textId="77777777" w:rsidR="00A93AEB" w:rsidRDefault="00A93AEB" w:rsidP="00717130">
      <w:pPr>
        <w:pStyle w:val="Code"/>
      </w:pPr>
      <w:r>
        <w:rPr>
          <w:rStyle w:val="kn"/>
          <w:b/>
          <w:bCs/>
        </w:rPr>
        <w:t>from</w:t>
      </w:r>
      <w:r>
        <w:t xml:space="preserve"> </w:t>
      </w:r>
      <w:proofErr w:type="spellStart"/>
      <w:r>
        <w:rPr>
          <w:rStyle w:val="nn"/>
          <w:rFonts w:eastAsiaTheme="majorEastAsia"/>
        </w:rPr>
        <w:t>fancyimpute</w:t>
      </w:r>
      <w:proofErr w:type="spellEnd"/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  <w:rFonts w:eastAsiaTheme="majorEastAsia"/>
        </w:rPr>
        <w:t>KNN</w:t>
      </w:r>
    </w:p>
    <w:p w14:paraId="15EF7884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knn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KNN</w:t>
      </w:r>
      <w:r>
        <w:rPr>
          <w:rStyle w:val="p"/>
        </w:rPr>
        <w:t>()</w:t>
      </w:r>
    </w:p>
    <w:p w14:paraId="1EEF1E39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dfr_knn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copy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deep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56672202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dfr_knn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iloc</w:t>
      </w:r>
      <w:proofErr w:type="spellEnd"/>
      <w:proofErr w:type="gramStart"/>
      <w:r>
        <w:rPr>
          <w:rStyle w:val="p"/>
        </w:rPr>
        <w:t>[:,:</w:t>
      </w:r>
      <w:proofErr w:type="gram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knn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fit_transform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dfr</w:t>
      </w:r>
      <w:proofErr w:type="spellEnd"/>
      <w:r>
        <w:rPr>
          <w:rStyle w:val="p"/>
        </w:rPr>
        <w:t>)</w:t>
      </w:r>
    </w:p>
    <w:p w14:paraId="4D90947F" w14:textId="514CECCA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3E9DA9F3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dfr_knn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head</w:t>
      </w:r>
      <w:proofErr w:type="spellEnd"/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)</w:t>
      </w:r>
    </w:p>
    <w:p w14:paraId="418D92A3" w14:textId="0F24F1EE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6F3F5C5E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The variables with missing values were all encoded as integer - need to round of the float output of KNN</w:t>
      </w:r>
    </w:p>
    <w:p w14:paraId="6CC7643A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'Age'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'Income'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'Soft_drink'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'Overweight'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'Anxiety'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'Initial_days'</w:t>
      </w:r>
      <w:r>
        <w:rPr>
          <w:rStyle w:val="p"/>
        </w:rPr>
        <w:t>]</w:t>
      </w:r>
    </w:p>
    <w:p w14:paraId="385CFC6F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dfr_knn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dfr_knn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round</w:t>
      </w:r>
      <w:r>
        <w:rPr>
          <w:rStyle w:val="p"/>
        </w:rPr>
        <w:t>()</w:t>
      </w:r>
    </w:p>
    <w:p w14:paraId="624CEF6F" w14:textId="77777777" w:rsidR="00A93AEB" w:rsidRDefault="00A93AEB" w:rsidP="00717130">
      <w:pPr>
        <w:pStyle w:val="Code"/>
      </w:pPr>
    </w:p>
    <w:p w14:paraId="690D4160" w14:textId="77777777" w:rsidR="00A93AEB" w:rsidRDefault="00A93AEB" w:rsidP="00717130">
      <w:pPr>
        <w:pStyle w:val="Code"/>
      </w:pPr>
    </w:p>
    <w:p w14:paraId="3C91E63A" w14:textId="77777777" w:rsidR="00A93AEB" w:rsidRDefault="00A93AEB" w:rsidP="00717130">
      <w:pPr>
        <w:pStyle w:val="Code"/>
      </w:pPr>
      <w:r>
        <w:rPr>
          <w:rStyle w:val="c1"/>
          <w:i/>
          <w:iCs/>
        </w:rPr>
        <w:t># Copy these back into larger data frame</w:t>
      </w:r>
    </w:p>
    <w:p w14:paraId="443A1D8E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dfr_knn</w:t>
      </w:r>
      <w:proofErr w:type="spellEnd"/>
      <w:r>
        <w:rPr>
          <w:rStyle w:val="p"/>
        </w:rPr>
        <w:t>[</w:t>
      </w:r>
      <w:proofErr w:type="spellStart"/>
      <w:r>
        <w:rPr>
          <w:rStyle w:val="n"/>
          <w:rFonts w:eastAsiaTheme="majorEastAsia"/>
        </w:rPr>
        <w:t>cols_with_missing</w:t>
      </w:r>
      <w:proofErr w:type="spellEnd"/>
      <w:r>
        <w:rPr>
          <w:rStyle w:val="p"/>
        </w:rPr>
        <w:t>]</w:t>
      </w:r>
    </w:p>
    <w:p w14:paraId="048CAC4D" w14:textId="1761E432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23BAC60A" w14:textId="77777777" w:rsidR="00A93AEB" w:rsidRDefault="00A93AEB" w:rsidP="00717130">
      <w:pPr>
        <w:pStyle w:val="Code"/>
      </w:pPr>
      <w:r>
        <w:rPr>
          <w:rStyle w:val="c1"/>
          <w:i/>
          <w:iCs/>
        </w:rPr>
        <w:t>#Show data histograms / box plots after removal of unwanted outliers and imputation of missing values</w:t>
      </w:r>
    </w:p>
    <w:p w14:paraId="4F4C2CB9" w14:textId="77777777" w:rsidR="00A93AEB" w:rsidRDefault="00A93AEB" w:rsidP="00717130">
      <w:pPr>
        <w:pStyle w:val="Code"/>
      </w:pP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  <w:rFonts w:eastAsiaTheme="majorEastAsia"/>
        </w:rPr>
        <w:t>col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proofErr w:type="spellStart"/>
      <w:r>
        <w:rPr>
          <w:rStyle w:val="n"/>
          <w:rFonts w:eastAsiaTheme="majorEastAsia"/>
        </w:rPr>
        <w:t>quant_cols</w:t>
      </w:r>
      <w:proofErr w:type="spellEnd"/>
      <w:r>
        <w:rPr>
          <w:rStyle w:val="p"/>
        </w:rPr>
        <w:t>:</w:t>
      </w:r>
    </w:p>
    <w:p w14:paraId="385C8CCD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figsize</w:t>
      </w:r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))</w:t>
      </w:r>
    </w:p>
    <w:p w14:paraId="519254E9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histplot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</w:p>
    <w:p w14:paraId="75D05093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53B000C0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seaborn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boxplot</w:t>
      </w:r>
      <w:r>
        <w:rPr>
          <w:rStyle w:val="p"/>
        </w:rPr>
        <w:t>(</w:t>
      </w:r>
      <w:r>
        <w:rPr>
          <w:rStyle w:val="n"/>
          <w:rFonts w:eastAsiaTheme="majorEastAsia"/>
        </w:rPr>
        <w:t>df</w:t>
      </w:r>
      <w:r>
        <w:rPr>
          <w:rStyle w:val="p"/>
        </w:rPr>
        <w:t>[</w:t>
      </w:r>
      <w:r>
        <w:rPr>
          <w:rStyle w:val="n"/>
          <w:rFonts w:eastAsiaTheme="majorEastAsia"/>
        </w:rPr>
        <w:t>col</w:t>
      </w:r>
      <w:r>
        <w:rPr>
          <w:rStyle w:val="p"/>
        </w:rPr>
        <w:t>],</w:t>
      </w:r>
      <w:r>
        <w:t xml:space="preserve"> </w:t>
      </w:r>
      <w:r>
        <w:rPr>
          <w:rStyle w:val="n"/>
          <w:rFonts w:eastAsiaTheme="majorEastAsia"/>
        </w:rPr>
        <w:t>orient</w:t>
      </w:r>
      <w:r>
        <w:rPr>
          <w:rStyle w:val="o"/>
          <w:b/>
          <w:bCs/>
        </w:rPr>
        <w:t>=</w:t>
      </w:r>
      <w:r>
        <w:rPr>
          <w:rStyle w:val="s1"/>
        </w:rPr>
        <w:t>'h'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rPr>
          <w:rStyle w:val="o"/>
          <w:b/>
          <w:bCs/>
        </w:rPr>
        <w:t>=</w:t>
      </w:r>
      <w:r>
        <w:rPr>
          <w:rStyle w:val="n"/>
          <w:rFonts w:eastAsiaTheme="majorEastAsia"/>
        </w:rPr>
        <w:t>axs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</w:t>
      </w:r>
    </w:p>
    <w:p w14:paraId="2219AE94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title</w:t>
      </w:r>
      <w:r>
        <w:rPr>
          <w:rStyle w:val="p"/>
        </w:rPr>
        <w:t>(</w:t>
      </w:r>
      <w:r>
        <w:rPr>
          <w:rStyle w:val="n"/>
          <w:rFonts w:eastAsiaTheme="majorEastAsia"/>
        </w:rPr>
        <w:t>col</w:t>
      </w:r>
      <w:r>
        <w:rPr>
          <w:rStyle w:val="p"/>
        </w:rPr>
        <w:t>)</w:t>
      </w:r>
    </w:p>
    <w:p w14:paraId="4E4B1BA9" w14:textId="77777777" w:rsidR="00A93AEB" w:rsidRDefault="00A93AEB" w:rsidP="00717130">
      <w:pPr>
        <w:pStyle w:val="Code"/>
      </w:pPr>
      <w:r>
        <w:t xml:space="preserve">    </w:t>
      </w:r>
      <w:r>
        <w:rPr>
          <w:rStyle w:val="n"/>
          <w:rFonts w:eastAsiaTheme="majorEastAsia"/>
        </w:rPr>
        <w:t>plt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show</w:t>
      </w:r>
      <w:r>
        <w:rPr>
          <w:rStyle w:val="p"/>
        </w:rPr>
        <w:t>()</w:t>
      </w:r>
    </w:p>
    <w:p w14:paraId="5874E5B9" w14:textId="77777777" w:rsidR="008E25AB" w:rsidRDefault="008E25AB" w:rsidP="00717130">
      <w:pPr>
        <w:pStyle w:val="Code"/>
        <w:rPr>
          <w:i/>
          <w:iCs/>
          <w:sz w:val="21"/>
          <w:szCs w:val="21"/>
        </w:rPr>
      </w:pPr>
    </w:p>
    <w:p w14:paraId="32710F91" w14:textId="79AC0CD3" w:rsidR="00A93AEB" w:rsidRPr="008E25AB" w:rsidRDefault="008E25AB" w:rsidP="00717130">
      <w:pPr>
        <w:pStyle w:val="Code"/>
        <w:rPr>
          <w:i/>
          <w:iCs/>
          <w:sz w:val="21"/>
          <w:szCs w:val="21"/>
        </w:rPr>
      </w:pPr>
      <w:r w:rsidRPr="008E25AB">
        <w:rPr>
          <w:i/>
          <w:iCs/>
          <w:sz w:val="21"/>
          <w:szCs w:val="21"/>
        </w:rPr>
        <w:t>#</w:t>
      </w:r>
      <w:r w:rsidR="00A93AEB" w:rsidRPr="008E25AB">
        <w:rPr>
          <w:i/>
          <w:iCs/>
          <w:sz w:val="21"/>
          <w:szCs w:val="21"/>
        </w:rPr>
        <w:t>Outliers look reasonable, no out-of-bounds data - stay with KNN.</w:t>
      </w:r>
    </w:p>
    <w:p w14:paraId="366EFA1B" w14:textId="217C1680" w:rsidR="00A93AEB" w:rsidRDefault="00A93AEB" w:rsidP="00717130">
      <w:pPr>
        <w:pStyle w:val="Code"/>
        <w:rPr>
          <w:rFonts w:ascii="Segoe UI" w:hAnsi="Segoe UI"/>
          <w:sz w:val="21"/>
          <w:szCs w:val="21"/>
        </w:rPr>
      </w:pPr>
    </w:p>
    <w:p w14:paraId="5A7D9BC6" w14:textId="77777777" w:rsidR="00A93AEB" w:rsidRDefault="00A93AEB" w:rsidP="00717130">
      <w:pPr>
        <w:pStyle w:val="Code"/>
      </w:pPr>
      <w:r>
        <w:rPr>
          <w:rStyle w:val="c1"/>
          <w:i/>
          <w:iCs/>
        </w:rPr>
        <w:t xml:space="preserve"># Output </w:t>
      </w:r>
      <w:proofErr w:type="spellStart"/>
      <w:r>
        <w:rPr>
          <w:rStyle w:val="c1"/>
          <w:i/>
          <w:iCs/>
        </w:rPr>
        <w:t>dataframes</w:t>
      </w:r>
      <w:proofErr w:type="spellEnd"/>
      <w:r>
        <w:rPr>
          <w:rStyle w:val="c1"/>
          <w:i/>
          <w:iCs/>
        </w:rPr>
        <w:t xml:space="preserve"> to CSV files</w:t>
      </w:r>
    </w:p>
    <w:p w14:paraId="1FCDDD17" w14:textId="77777777" w:rsidR="00A93AEB" w:rsidRDefault="00A93AEB" w:rsidP="00717130">
      <w:pPr>
        <w:pStyle w:val="Code"/>
      </w:pPr>
      <w:proofErr w:type="spellStart"/>
      <w:r>
        <w:rPr>
          <w:rStyle w:val="n"/>
          <w:rFonts w:eastAsiaTheme="majorEastAsia"/>
        </w:rPr>
        <w:t>df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to_csv</w:t>
      </w:r>
      <w:proofErr w:type="spellEnd"/>
      <w:r>
        <w:rPr>
          <w:rStyle w:val="p"/>
        </w:rPr>
        <w:t>(</w:t>
      </w:r>
      <w:r>
        <w:rPr>
          <w:rStyle w:val="s1"/>
        </w:rPr>
        <w:t>'clean_medical_data.csv'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index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37A76CE2" w14:textId="77777777" w:rsidR="00A93AEB" w:rsidRDefault="00A93AEB" w:rsidP="00717130">
      <w:pPr>
        <w:pStyle w:val="Code"/>
        <w:rPr>
          <w:sz w:val="20"/>
        </w:rPr>
      </w:pPr>
      <w:proofErr w:type="spellStart"/>
      <w:r>
        <w:rPr>
          <w:rStyle w:val="n"/>
          <w:rFonts w:eastAsiaTheme="majorEastAsia"/>
        </w:rPr>
        <w:t>chil_outliers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to_csv</w:t>
      </w:r>
      <w:proofErr w:type="spellEnd"/>
      <w:r>
        <w:rPr>
          <w:rStyle w:val="p"/>
        </w:rPr>
        <w:t>(</w:t>
      </w:r>
      <w:r>
        <w:rPr>
          <w:rStyle w:val="s1"/>
        </w:rPr>
        <w:t>'children_outliers.csv'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index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6B3E7DAE" w14:textId="77777777" w:rsidR="00A93AEB" w:rsidRPr="00487D18" w:rsidRDefault="00A93AEB" w:rsidP="00717130">
      <w:pPr>
        <w:pStyle w:val="Code"/>
      </w:pPr>
    </w:p>
    <w:p w14:paraId="612E04B5" w14:textId="3E14E3A4" w:rsidR="00D97A71" w:rsidRDefault="00AD5110" w:rsidP="00AD5110">
      <w:pPr>
        <w:pStyle w:val="Heading2"/>
      </w:pPr>
      <w:r>
        <w:t xml:space="preserve">D5. </w:t>
      </w:r>
      <w:r w:rsidR="006E5EE9">
        <w:t>CSV files</w:t>
      </w:r>
    </w:p>
    <w:p w14:paraId="0A628B42" w14:textId="41FB05EB" w:rsidR="006E5EE9" w:rsidRDefault="006E5EE9" w:rsidP="006E5EE9">
      <w:pPr>
        <w:rPr>
          <w:rStyle w:val="s1"/>
          <w:color w:val="000000"/>
        </w:rPr>
      </w:pPr>
      <w:r>
        <w:rPr>
          <w:rStyle w:val="s1"/>
          <w:color w:val="000000"/>
        </w:rPr>
        <w:t>See attached files: 'clean_medical_data.csv' and 'children_outliers.csv'.</w:t>
      </w:r>
    </w:p>
    <w:p w14:paraId="6F84CB94" w14:textId="7E76AF4B" w:rsidR="00CB4DF2" w:rsidDel="00B31886" w:rsidRDefault="002D701B" w:rsidP="006E5EE9">
      <w:pPr>
        <w:rPr>
          <w:del w:id="118" w:author="Douglas Haunsperger" w:date="2023-09-05T04:16:00Z"/>
          <w:rStyle w:val="s1"/>
          <w:color w:val="000000"/>
        </w:rPr>
      </w:pPr>
      <w:del w:id="119" w:author="Douglas Haunsperger" w:date="2023-09-05T04:16:00Z">
        <w:r w:rsidDel="00B31886">
          <w:rPr>
            <w:rStyle w:val="s1"/>
            <w:color w:val="000000"/>
          </w:rPr>
          <w:delText>SharePoint</w:delText>
        </w:r>
        <w:r w:rsidR="00CB4DF2" w:rsidDel="00B31886">
          <w:rPr>
            <w:rStyle w:val="s1"/>
            <w:color w:val="000000"/>
          </w:rPr>
          <w:delText xml:space="preserve"> links: </w:delText>
        </w:r>
        <w:r w:rsidDel="00B31886">
          <w:fldChar w:fldCharType="begin"/>
        </w:r>
        <w:r w:rsidDel="00B31886">
          <w:delInstrText>HYPERLINK "https://westerngovernorsuniversity-my.sharepoint.com/:x:/g/personal/dhaunsp_wgu_edu/EUaEAp9R6LZCk_mSGZvAp4sBDqSnVsWjjurFajvysvY21g?e=d8CrWV"</w:delInstrText>
        </w:r>
        <w:r w:rsidDel="00B31886">
          <w:fldChar w:fldCharType="separate"/>
        </w:r>
        <w:r w:rsidR="00CB4DF2" w:rsidDel="00B31886">
          <w:rPr>
            <w:rStyle w:val="Hyperlink"/>
            <w:rFonts w:eastAsiaTheme="majorEastAsia"/>
          </w:rPr>
          <w:delText>clean_medical_data.csv</w:delText>
        </w:r>
        <w:r w:rsidDel="00B31886">
          <w:rPr>
            <w:rStyle w:val="Hyperlink"/>
            <w:rFonts w:eastAsiaTheme="majorEastAsia"/>
          </w:rPr>
          <w:fldChar w:fldCharType="end"/>
        </w:r>
        <w:r w:rsidDel="00B31886">
          <w:delText xml:space="preserve">; </w:delText>
        </w:r>
        <w:r w:rsidDel="00B31886">
          <w:fldChar w:fldCharType="begin"/>
        </w:r>
        <w:r w:rsidDel="00B31886">
          <w:delInstrText>HYPERLINK "https://westerngovernorsuniversity-my.sharepoint.com/:x:/g/personal/dhaunsp_wgu_edu/EWEDjOsVpmBCgphHuve0E6sBHMqPtuudYYrjO3BV1YKouw?e=QeIRk2"</w:delInstrText>
        </w:r>
        <w:r w:rsidDel="00B31886">
          <w:fldChar w:fldCharType="separate"/>
        </w:r>
        <w:r w:rsidDel="00B31886">
          <w:rPr>
            <w:rStyle w:val="Hyperlink"/>
            <w:rFonts w:eastAsiaTheme="majorEastAsia"/>
          </w:rPr>
          <w:delText>children_outliers.csv</w:delText>
        </w:r>
        <w:r w:rsidDel="00B31886">
          <w:rPr>
            <w:rStyle w:val="Hyperlink"/>
            <w:rFonts w:eastAsiaTheme="majorEastAsia"/>
          </w:rPr>
          <w:fldChar w:fldCharType="end"/>
        </w:r>
      </w:del>
    </w:p>
    <w:p w14:paraId="77C81B15" w14:textId="481EB76A" w:rsidR="006E5EE9" w:rsidRDefault="006E5EE9" w:rsidP="006E5EE9">
      <w:pPr>
        <w:pStyle w:val="Heading2"/>
      </w:pPr>
      <w:r>
        <w:t xml:space="preserve">D6. </w:t>
      </w:r>
      <w:r w:rsidR="001D7B5A">
        <w:t>Process limitations</w:t>
      </w:r>
    </w:p>
    <w:p w14:paraId="0367B715" w14:textId="7CC8DFF4" w:rsidR="006E5EE9" w:rsidRDefault="005F49AC" w:rsidP="006E5EE9">
      <w:r>
        <w:rPr>
          <w:i/>
          <w:iCs/>
        </w:rPr>
        <w:t xml:space="preserve">Duplicates </w:t>
      </w:r>
      <w:r w:rsidR="00CC05C0">
        <w:rPr>
          <w:i/>
          <w:iCs/>
        </w:rPr>
        <w:t>–</w:t>
      </w:r>
      <w:r>
        <w:rPr>
          <w:i/>
          <w:iCs/>
        </w:rPr>
        <w:t xml:space="preserve"> </w:t>
      </w:r>
      <w:r w:rsidR="00CC05C0">
        <w:t xml:space="preserve">Using the </w:t>
      </w:r>
      <w:r w:rsidR="00CC05C0" w:rsidRPr="007D1EB0">
        <w:rPr>
          <w:rStyle w:val="CodeChar"/>
        </w:rPr>
        <w:t>duplicated()</w:t>
      </w:r>
      <w:r w:rsidR="00CC05C0">
        <w:t xml:space="preserve"> method only finds entire rows that are duplicated. I attempted to account for this by also checking for duplicates just on the </w:t>
      </w:r>
      <w:r w:rsidR="00CC05C0" w:rsidRPr="007D1EB0">
        <w:rPr>
          <w:rStyle w:val="CodeChar"/>
        </w:rPr>
        <w:t>C</w:t>
      </w:r>
      <w:r w:rsidR="007D1EB0" w:rsidRPr="007D1EB0">
        <w:rPr>
          <w:rStyle w:val="CodeChar"/>
        </w:rPr>
        <w:t>ustomer_id</w:t>
      </w:r>
      <w:r w:rsidR="007D1EB0">
        <w:t xml:space="preserve"> field.</w:t>
      </w:r>
    </w:p>
    <w:p w14:paraId="5CF48126" w14:textId="73898C6F" w:rsidR="00DF291D" w:rsidRDefault="00DF291D" w:rsidP="006E5EE9">
      <w:r>
        <w:rPr>
          <w:i/>
          <w:iCs/>
        </w:rPr>
        <w:t xml:space="preserve">Missing Values </w:t>
      </w:r>
      <w:r w:rsidR="00CE7AEB">
        <w:rPr>
          <w:i/>
          <w:iCs/>
        </w:rPr>
        <w:t>–</w:t>
      </w:r>
      <w:r>
        <w:rPr>
          <w:i/>
          <w:iCs/>
        </w:rPr>
        <w:t xml:space="preserve"> </w:t>
      </w:r>
      <w:r w:rsidR="00CE7AEB">
        <w:t xml:space="preserve">My initial plan was to impute missing values with the MICE methodology. I found that </w:t>
      </w:r>
      <w:r w:rsidR="00CC7A69">
        <w:t xml:space="preserve">for </w:t>
      </w:r>
      <w:r w:rsidR="00D35EBB">
        <w:t>several</w:t>
      </w:r>
      <w:r w:rsidR="00CC7A69">
        <w:t xml:space="preserve"> variables</w:t>
      </w:r>
      <w:r w:rsidR="00000D36">
        <w:t xml:space="preserve">, nonsensical or out-of-range data was generated. </w:t>
      </w:r>
      <w:r w:rsidR="00000D36">
        <w:lastRenderedPageBreak/>
        <w:t xml:space="preserve">For this reason, I switched to the KNN method. With </w:t>
      </w:r>
      <w:r w:rsidR="00F32B9F">
        <w:t>both</w:t>
      </w:r>
      <w:r w:rsidR="00000D36">
        <w:t xml:space="preserve"> methods, categorical variables are imputed as floats which must be converted to integers.</w:t>
      </w:r>
    </w:p>
    <w:p w14:paraId="7D6FA0DD" w14:textId="57DD4256" w:rsidR="003128B0" w:rsidRDefault="003128B0" w:rsidP="006E5EE9">
      <w:r>
        <w:rPr>
          <w:i/>
          <w:iCs/>
        </w:rPr>
        <w:t xml:space="preserve">Outliers </w:t>
      </w:r>
      <w:r w:rsidR="00CC2D27">
        <w:rPr>
          <w:i/>
          <w:iCs/>
        </w:rPr>
        <w:t>–</w:t>
      </w:r>
      <w:r>
        <w:rPr>
          <w:i/>
          <w:iCs/>
        </w:rPr>
        <w:t xml:space="preserve"> </w:t>
      </w:r>
      <w:r w:rsidR="00CC2D27">
        <w:t xml:space="preserve">For one </w:t>
      </w:r>
      <w:r w:rsidR="003F4742">
        <w:t>variable, I chose to exclude the rows with detected outliers</w:t>
      </w:r>
      <w:r w:rsidR="001D3FD7">
        <w:t>.</w:t>
      </w:r>
      <w:r w:rsidR="003F4742">
        <w:t xml:space="preserve"> This has the potential to</w:t>
      </w:r>
      <w:r w:rsidR="001D3FD7">
        <w:t xml:space="preserve"> throw away useful data from the analysis.</w:t>
      </w:r>
      <w:r w:rsidR="003C357D">
        <w:t xml:space="preserve"> For other variables, where I </w:t>
      </w:r>
      <w:r w:rsidR="00E4127A">
        <w:t>scaled or shifted values to address a likely erroneous set of data</w:t>
      </w:r>
      <w:r w:rsidR="007872F6">
        <w:t xml:space="preserve">, I was relying on educated guesses about what was going on with the data. Imperfect domain knowledge on the part of the analyst </w:t>
      </w:r>
      <w:r w:rsidR="00C11DF8">
        <w:t>can easily lead to incorrect treatment of outlier data.</w:t>
      </w:r>
    </w:p>
    <w:p w14:paraId="7AA72E31" w14:textId="5BC1349D" w:rsidR="00D974D3" w:rsidRDefault="002201A0" w:rsidP="00D974D3">
      <w:pPr>
        <w:pStyle w:val="Heading2"/>
      </w:pPr>
      <w:r>
        <w:t xml:space="preserve">D7. Implications for </w:t>
      </w:r>
      <w:r w:rsidR="00C15853">
        <w:t>research question</w:t>
      </w:r>
    </w:p>
    <w:p w14:paraId="049B3D08" w14:textId="61A75E02" w:rsidR="002201A0" w:rsidRPr="002201A0" w:rsidRDefault="0057507C" w:rsidP="002201A0">
      <w:r>
        <w:t>Excluding or modifying outl</w:t>
      </w:r>
      <w:r w:rsidR="002816C0">
        <w:t>ier data could mask a true relationship between</w:t>
      </w:r>
      <w:r w:rsidR="00B133D8">
        <w:t xml:space="preserve"> the data in question and the research topic being studied. In this example, </w:t>
      </w:r>
      <w:r w:rsidR="00F02456">
        <w:t xml:space="preserve">it could be that a large number of children at home, or an abnormally high Vitamin D blood serum level could have an impact on </w:t>
      </w:r>
      <w:r w:rsidR="0098513F">
        <w:t xml:space="preserve">hospital readmissions. If that were the case, my treatment of the data would </w:t>
      </w:r>
      <w:r w:rsidR="00571405">
        <w:t>prevent that relationship from being discovered.</w:t>
      </w:r>
    </w:p>
    <w:p w14:paraId="70E47259" w14:textId="3DBFF7EE" w:rsidR="00CE151E" w:rsidRDefault="00C70CA8" w:rsidP="00381378">
      <w:pPr>
        <w:pStyle w:val="Heading2"/>
      </w:pPr>
      <w:r>
        <w:t>E1. Principal Component Analysis – Setup</w:t>
      </w:r>
    </w:p>
    <w:p w14:paraId="22C645D4" w14:textId="3C2F67B6" w:rsidR="00C70CA8" w:rsidRDefault="00174B30" w:rsidP="00AF5BF9">
      <w:r>
        <w:t xml:space="preserve">Principal Component Analysis (PCA) works best with </w:t>
      </w:r>
      <w:r w:rsidR="00586328">
        <w:t>continuous variables (Midd</w:t>
      </w:r>
      <w:r w:rsidR="00CF6335">
        <w:t>leton, n.d.)</w:t>
      </w:r>
      <w:r w:rsidR="00480207">
        <w:t xml:space="preserve">. There are five continuous variables in the medical data set. I have also chosen to include the discrete variables </w:t>
      </w:r>
      <w:r w:rsidR="00AF5BF9" w:rsidRPr="00AF5BF9">
        <w:rPr>
          <w:rStyle w:val="CodeChar"/>
        </w:rPr>
        <w:t>'Age'</w:t>
      </w:r>
      <w:r w:rsidR="00AF5BF9">
        <w:rPr>
          <w:rStyle w:val="s1"/>
          <w:color w:val="000000"/>
        </w:rPr>
        <w:t xml:space="preserve"> and </w:t>
      </w:r>
      <w:r w:rsidR="00AF5BF9" w:rsidRPr="00AF5BF9">
        <w:rPr>
          <w:rStyle w:val="CodeChar"/>
        </w:rPr>
        <w:t>'</w:t>
      </w:r>
      <w:r w:rsidR="00AF5BF9">
        <w:rPr>
          <w:rStyle w:val="CodeChar"/>
        </w:rPr>
        <w:t>Population</w:t>
      </w:r>
      <w:r w:rsidR="00AF5BF9" w:rsidRPr="00AF5BF9">
        <w:rPr>
          <w:rStyle w:val="CodeChar"/>
        </w:rPr>
        <w:t>'</w:t>
      </w:r>
      <w:r w:rsidR="00AF5BF9" w:rsidRPr="00AF5BF9">
        <w:t xml:space="preserve"> s</w:t>
      </w:r>
      <w:r w:rsidR="00AF5BF9">
        <w:t>ince they each take on a wide range of values.</w:t>
      </w:r>
      <w:r w:rsidR="00FB7547">
        <w:t xml:space="preserve"> The other discrete variables</w:t>
      </w:r>
      <w:r w:rsidR="00EF1765">
        <w:t xml:space="preserve"> and the categorical variables are not good candidates for PCA.</w:t>
      </w:r>
      <w:r w:rsidR="00E50613">
        <w:t xml:space="preserve"> After normalization of the</w:t>
      </w:r>
      <w:r w:rsidR="00AA7D47">
        <w:t xml:space="preserve"> chosen variables, I ran the </w:t>
      </w:r>
      <w:proofErr w:type="spellStart"/>
      <w:r w:rsidR="00AA7D47">
        <w:t>PCA.fit_transform</w:t>
      </w:r>
      <w:proofErr w:type="spellEnd"/>
      <w:r w:rsidR="00AA7D47">
        <w:t xml:space="preserve">() method. The </w:t>
      </w:r>
      <w:r w:rsidR="00915A09">
        <w:t>loadings matrix is reproduced below.</w:t>
      </w:r>
    </w:p>
    <w:p w14:paraId="17EA3405" w14:textId="3A72748B" w:rsidR="00E003B3" w:rsidRDefault="00E003B3" w:rsidP="007A7BED">
      <w:pPr>
        <w:keepNext/>
        <w:ind w:firstLine="0"/>
        <w:rPr>
          <w:b/>
          <w:bCs/>
        </w:rPr>
      </w:pPr>
      <w:r w:rsidRPr="00E003B3">
        <w:rPr>
          <w:b/>
          <w:bCs/>
        </w:rPr>
        <w:lastRenderedPageBreak/>
        <w:t xml:space="preserve">Figure </w:t>
      </w:r>
      <w:r w:rsidRPr="00E003B3">
        <w:rPr>
          <w:b/>
          <w:bCs/>
        </w:rPr>
        <w:fldChar w:fldCharType="begin"/>
      </w:r>
      <w:r w:rsidRPr="00E003B3">
        <w:rPr>
          <w:b/>
          <w:bCs/>
        </w:rPr>
        <w:instrText xml:space="preserve"> SEQ Figure \* ARABIC </w:instrText>
      </w:r>
      <w:r w:rsidRPr="00E003B3">
        <w:rPr>
          <w:b/>
          <w:bCs/>
        </w:rPr>
        <w:fldChar w:fldCharType="separate"/>
      </w:r>
      <w:r w:rsidR="00EE736A">
        <w:rPr>
          <w:b/>
          <w:bCs/>
          <w:noProof/>
        </w:rPr>
        <w:t>7</w:t>
      </w:r>
      <w:r w:rsidRPr="00E003B3">
        <w:rPr>
          <w:b/>
          <w:bCs/>
        </w:rPr>
        <w:fldChar w:fldCharType="end"/>
      </w:r>
    </w:p>
    <w:p w14:paraId="0B648C96" w14:textId="45DDF9C2" w:rsidR="00E003B3" w:rsidRPr="00E003B3" w:rsidRDefault="007A7BED" w:rsidP="007A7BED">
      <w:pPr>
        <w:keepNext/>
        <w:ind w:firstLine="0"/>
        <w:rPr>
          <w:i/>
          <w:iCs/>
        </w:rPr>
      </w:pPr>
      <w:r>
        <w:rPr>
          <w:i/>
          <w:iCs/>
        </w:rPr>
        <w:t xml:space="preserve">Explained variance ratio and loadings matrix from </w:t>
      </w:r>
      <w:proofErr w:type="gramStart"/>
      <w:r>
        <w:rPr>
          <w:i/>
          <w:iCs/>
        </w:rPr>
        <w:t>PCA</w:t>
      </w:r>
      <w:proofErr w:type="gramEnd"/>
    </w:p>
    <w:p w14:paraId="08A71367" w14:textId="77777777" w:rsidR="00915A09" w:rsidRDefault="00E003B3" w:rsidP="00E003B3">
      <w:pPr>
        <w:ind w:firstLine="0"/>
      </w:pPr>
      <w:r w:rsidRPr="00E003B3">
        <w:rPr>
          <w:noProof/>
        </w:rPr>
        <w:drawing>
          <wp:inline distT="0" distB="0" distL="0" distR="0" wp14:anchorId="2DEB96FC" wp14:editId="2F7F2F43">
            <wp:extent cx="3316406" cy="2870450"/>
            <wp:effectExtent l="0" t="0" r="0" b="6350"/>
            <wp:docPr id="2064284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40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637" cy="28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C971" w14:textId="629270B7" w:rsidR="007A7BED" w:rsidRDefault="0049689E" w:rsidP="0049689E">
      <w:pPr>
        <w:pStyle w:val="Heading2"/>
      </w:pPr>
      <w:r>
        <w:t xml:space="preserve">E2. </w:t>
      </w:r>
      <w:r w:rsidR="0066077C">
        <w:t>Principal Component Reduction – Justification</w:t>
      </w:r>
    </w:p>
    <w:p w14:paraId="47A06971" w14:textId="0FD5636D" w:rsidR="0066077C" w:rsidRDefault="0066077C" w:rsidP="0066077C">
      <w:r>
        <w:t>The Kaiser rule</w:t>
      </w:r>
      <w:r w:rsidR="00F031CE">
        <w:t xml:space="preserve"> indicates keeping any principal component with an eigenvalue &gt;= 1. </w:t>
      </w:r>
      <w:r w:rsidR="0089090E">
        <w:t>The scree plot from our data is interesting – 3 PCs have an eigenvalue very close to 1</w:t>
      </w:r>
      <w:r w:rsidR="00B4176E">
        <w:t xml:space="preserve"> (see Figure 8)</w:t>
      </w:r>
      <w:r w:rsidR="0089090E">
        <w:t>.</w:t>
      </w:r>
    </w:p>
    <w:p w14:paraId="0FFAB20D" w14:textId="155CFE58" w:rsidR="00EE736A" w:rsidRDefault="00EE736A" w:rsidP="00EE736A">
      <w:pPr>
        <w:keepNext/>
        <w:ind w:firstLine="0"/>
        <w:rPr>
          <w:b/>
          <w:bCs/>
        </w:rPr>
      </w:pPr>
      <w:r w:rsidRPr="00EE736A">
        <w:rPr>
          <w:b/>
          <w:bCs/>
        </w:rPr>
        <w:t xml:space="preserve">Figure </w:t>
      </w:r>
      <w:r w:rsidRPr="00EE736A">
        <w:rPr>
          <w:b/>
          <w:bCs/>
        </w:rPr>
        <w:fldChar w:fldCharType="begin"/>
      </w:r>
      <w:r w:rsidRPr="00EE736A">
        <w:rPr>
          <w:b/>
          <w:bCs/>
        </w:rPr>
        <w:instrText xml:space="preserve"> SEQ Figure \* ARABIC </w:instrText>
      </w:r>
      <w:r w:rsidRPr="00EE736A">
        <w:rPr>
          <w:b/>
          <w:bCs/>
        </w:rPr>
        <w:fldChar w:fldCharType="separate"/>
      </w:r>
      <w:r w:rsidRPr="00EE736A">
        <w:rPr>
          <w:b/>
          <w:bCs/>
        </w:rPr>
        <w:t>8</w:t>
      </w:r>
      <w:r w:rsidRPr="00EE736A">
        <w:rPr>
          <w:b/>
          <w:bCs/>
        </w:rPr>
        <w:fldChar w:fldCharType="end"/>
      </w:r>
    </w:p>
    <w:p w14:paraId="030B94C6" w14:textId="49C7006E" w:rsidR="00EE736A" w:rsidRPr="00B4176E" w:rsidRDefault="00B4176E" w:rsidP="00EE736A">
      <w:pPr>
        <w:keepNext/>
        <w:ind w:firstLine="0"/>
        <w:rPr>
          <w:i/>
          <w:iCs/>
        </w:rPr>
      </w:pPr>
      <w:r w:rsidRPr="00B4176E">
        <w:rPr>
          <w:i/>
          <w:iCs/>
        </w:rPr>
        <w:t>Scree plot of Eigenvalues</w:t>
      </w:r>
    </w:p>
    <w:p w14:paraId="01BDD7E9" w14:textId="64B264AF" w:rsidR="00EE736A" w:rsidRDefault="00EE736A" w:rsidP="00EE736A">
      <w:pPr>
        <w:ind w:firstLine="0"/>
      </w:pPr>
      <w:r w:rsidRPr="00EE736A">
        <w:rPr>
          <w:noProof/>
        </w:rPr>
        <w:drawing>
          <wp:inline distT="0" distB="0" distL="0" distR="0" wp14:anchorId="2ACD8C21" wp14:editId="227F7D62">
            <wp:extent cx="2879678" cy="2112504"/>
            <wp:effectExtent l="0" t="0" r="0" b="2540"/>
            <wp:docPr id="167286226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2267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843" cy="21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04C2" w14:textId="05C32EF9" w:rsidR="00B4176E" w:rsidRDefault="005B53E4" w:rsidP="00B4176E">
      <w:r>
        <w:lastRenderedPageBreak/>
        <w:t xml:space="preserve">The eigenvalue for PC4 is 1.0003; the eigenvalue for PC5 is 0.9874. </w:t>
      </w:r>
      <w:r w:rsidR="002A2CEA">
        <w:t xml:space="preserve">A strict application of the Kaiser rule would have me keep only the first 4 </w:t>
      </w:r>
      <w:r>
        <w:t>PCs</w:t>
      </w:r>
      <w:r w:rsidR="00442E9F">
        <w:t>. However, looking at the explained variance ratio, retaining the 5</w:t>
      </w:r>
      <w:r w:rsidR="00442E9F" w:rsidRPr="00442E9F">
        <w:rPr>
          <w:vertAlign w:val="superscript"/>
        </w:rPr>
        <w:t>th</w:t>
      </w:r>
      <w:r w:rsidR="00442E9F">
        <w:t xml:space="preserve"> PC </w:t>
      </w:r>
      <w:r w:rsidR="00CD6629">
        <w:t>explains over 95% of the variance</w:t>
      </w:r>
      <w:r w:rsidR="00A06DC3">
        <w:t>; limiting to 4 PCs only explains 81.8%.</w:t>
      </w:r>
      <w:r w:rsidR="009D6A58">
        <w:t xml:space="preserve"> </w:t>
      </w:r>
      <w:r w:rsidR="00144FEF">
        <w:t xml:space="preserve">Further, </w:t>
      </w:r>
      <w:r w:rsidR="00E50A67">
        <w:t>unless PC5 is retained, almost all the information from</w:t>
      </w:r>
      <w:r w:rsidR="00CB2E02">
        <w:t xml:space="preserve"> </w:t>
      </w:r>
      <w:r w:rsidR="00CB2E02" w:rsidRPr="00AF5BF9">
        <w:rPr>
          <w:rStyle w:val="CodeChar"/>
        </w:rPr>
        <w:t>'</w:t>
      </w:r>
      <w:r w:rsidR="00CB2E02">
        <w:rPr>
          <w:rStyle w:val="CodeChar"/>
        </w:rPr>
        <w:t>Population</w:t>
      </w:r>
      <w:r w:rsidR="00CB2E02" w:rsidRPr="00AF5BF9">
        <w:rPr>
          <w:rStyle w:val="CodeChar"/>
        </w:rPr>
        <w:t>'</w:t>
      </w:r>
      <w:r w:rsidR="00E50A67">
        <w:t xml:space="preserve"> </w:t>
      </w:r>
      <w:r w:rsidR="00CB2E02">
        <w:t xml:space="preserve">and </w:t>
      </w:r>
      <w:r w:rsidR="00CB2E02" w:rsidRPr="00AF5BF9">
        <w:rPr>
          <w:rStyle w:val="CodeChar"/>
        </w:rPr>
        <w:t>'</w:t>
      </w:r>
      <w:r w:rsidR="00CB2E02">
        <w:rPr>
          <w:rStyle w:val="CodeChar"/>
        </w:rPr>
        <w:t>Additional_charges</w:t>
      </w:r>
      <w:r w:rsidR="00CB2E02" w:rsidRPr="00AF5BF9">
        <w:rPr>
          <w:rStyle w:val="CodeChar"/>
        </w:rPr>
        <w:t>'</w:t>
      </w:r>
      <w:r w:rsidR="00CB2E02" w:rsidRPr="00CB2E02">
        <w:t xml:space="preserve"> </w:t>
      </w:r>
      <w:r w:rsidR="00CB2E02">
        <w:t>would be lost.</w:t>
      </w:r>
      <w:r w:rsidR="00D64263">
        <w:t xml:space="preserve"> In the loading matrix, neither of those variables have a load of greater than 0.1 in any of the first 4 PCs.</w:t>
      </w:r>
      <w:r w:rsidR="00EC7ABE">
        <w:t xml:space="preserve"> Therefore, I would choose to retain </w:t>
      </w:r>
      <w:r w:rsidR="00BC1084">
        <w:t>the 5 most important principal components – PC1, PC2, PC3, PC4, and PC5.</w:t>
      </w:r>
    </w:p>
    <w:p w14:paraId="286788F8" w14:textId="5FA55B23" w:rsidR="0027326B" w:rsidRDefault="0027326B" w:rsidP="0027326B">
      <w:pPr>
        <w:pStyle w:val="Heading2"/>
      </w:pPr>
      <w:r>
        <w:t>E3. Why PCA?</w:t>
      </w:r>
    </w:p>
    <w:p w14:paraId="36A39215" w14:textId="35F5D85D" w:rsidR="0027326B" w:rsidRPr="0027326B" w:rsidRDefault="00B15F08" w:rsidP="0027326B">
      <w:r>
        <w:t xml:space="preserve">There are a number of benefits for data scientists and organizations </w:t>
      </w:r>
      <w:r w:rsidR="00C32063">
        <w:t>to use PCA. In a Medium post, quantitative analyst Roland Jeannier ide</w:t>
      </w:r>
      <w:r w:rsidR="000266A1">
        <w:t xml:space="preserve">ntifies 5 main benefits: dimensionality reduction, increased performance, the ability to visualize higher dimensional data, </w:t>
      </w:r>
      <w:r w:rsidR="00D101D1">
        <w:t xml:space="preserve">the ability to obscure sensitive data, and to create independent features for use in </w:t>
      </w:r>
      <w:r w:rsidR="009C50BA">
        <w:t xml:space="preserve">linear regression (2017). </w:t>
      </w:r>
      <w:r w:rsidR="00005331">
        <w:t>One benefit</w:t>
      </w:r>
      <w:r w:rsidR="009C50BA">
        <w:t xml:space="preserve"> of dimensionality reduction is to </w:t>
      </w:r>
      <w:r w:rsidR="00AA4E22">
        <w:t>reduce the chance of models overfitting on extraneous variables</w:t>
      </w:r>
      <w:r w:rsidR="0022563B">
        <w:t xml:space="preserve"> (Boeye, n.d.)</w:t>
      </w:r>
      <w:r w:rsidR="00AA4E22">
        <w:t>.</w:t>
      </w:r>
      <w:r w:rsidR="0022563B">
        <w:t xml:space="preserve"> </w:t>
      </w:r>
      <w:r w:rsidR="0013653C">
        <w:t xml:space="preserve">With fewer variables to analyze, </w:t>
      </w:r>
      <w:r w:rsidR="00EA1DD4">
        <w:t>computational models will come to solutions more quickly</w:t>
      </w:r>
      <w:r w:rsidR="00327223">
        <w:t xml:space="preserve">. </w:t>
      </w:r>
      <w:r w:rsidR="009E22BC">
        <w:t>High-dimensional spaces can be impractical or impossible to visualize; PCA can red</w:t>
      </w:r>
      <w:r w:rsidR="00F667A3">
        <w:t>uce the dimensionality down to something that can be plotted in 2-D or 3-D space.</w:t>
      </w:r>
      <w:r w:rsidR="00C06D58">
        <w:t xml:space="preserve"> </w:t>
      </w:r>
      <w:r w:rsidR="00C86EFB">
        <w:t xml:space="preserve">Additionally, organizations with requirements to protect sensitive data </w:t>
      </w:r>
      <w:r w:rsidR="008A4283">
        <w:t>such as personal identifying information (PII)</w:t>
      </w:r>
      <w:r w:rsidR="000C1EBF">
        <w:t xml:space="preserve"> or payment card industry (PCI) data can obscure the </w:t>
      </w:r>
      <w:r w:rsidR="00A55D10">
        <w:t>data in their data sets while maintaining the full predictive value by transforming the data via PCA and retain</w:t>
      </w:r>
      <w:r w:rsidR="00E554DA">
        <w:t>ing all the principal components.</w:t>
      </w:r>
    </w:p>
    <w:p w14:paraId="1FA40BF3" w14:textId="77777777" w:rsidR="00EF1765" w:rsidRPr="00CF6335" w:rsidRDefault="00EF1765" w:rsidP="00AF5BF9"/>
    <w:p w14:paraId="56A83748" w14:textId="77777777" w:rsidR="00BB2C40" w:rsidRDefault="00BB2C40">
      <w:pPr>
        <w:rPr>
          <w:b/>
        </w:rPr>
      </w:pPr>
      <w:r>
        <w:br w:type="page"/>
      </w:r>
    </w:p>
    <w:p w14:paraId="5A9AD913" w14:textId="298461C9" w:rsidR="00D53DB3" w:rsidRDefault="00D53DB3" w:rsidP="00D53DB3">
      <w:pPr>
        <w:pStyle w:val="Heading1"/>
      </w:pPr>
      <w:r>
        <w:lastRenderedPageBreak/>
        <w:t>Part IV. Supporting Documentation</w:t>
      </w:r>
    </w:p>
    <w:p w14:paraId="07EE7FE1" w14:textId="707D63CD" w:rsidR="00FD3647" w:rsidRDefault="00FD3647" w:rsidP="00FD3647">
      <w:pPr>
        <w:pStyle w:val="Heading2"/>
      </w:pPr>
      <w:r>
        <w:t>F. Demonstration Video</w:t>
      </w:r>
    </w:p>
    <w:p w14:paraId="00ECA271" w14:textId="65663F29" w:rsidR="00B95353" w:rsidRDefault="00B95353" w:rsidP="00FD3647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</w:p>
    <w:p w14:paraId="68ED784A" w14:textId="1CD123CF" w:rsidR="003606C0" w:rsidRDefault="00000000" w:rsidP="00FD3647">
      <w:pPr>
        <w:pStyle w:val="Heading2"/>
        <w:rPr>
          <w:rFonts w:eastAsia="Times New Roman" w:cs="Times New Roman"/>
          <w:b w:val="0"/>
        </w:rPr>
      </w:pPr>
      <w:hyperlink r:id="rId19" w:history="1">
        <w:r w:rsidR="00B95353" w:rsidRPr="002B40E0">
          <w:rPr>
            <w:rStyle w:val="Hyperlink"/>
            <w:rFonts w:eastAsia="Times New Roman" w:cs="Times New Roman"/>
            <w:b w:val="0"/>
          </w:rPr>
          <w:t>https://wgu.hosted.panopto.com/Panopto/Pages/Viewer.aspx?id=e170a4c4-aa00-4c1e-9ae2-b0700121a097</w:t>
        </w:r>
      </w:hyperlink>
    </w:p>
    <w:p w14:paraId="36756D88" w14:textId="4140AB03" w:rsidR="00FD3647" w:rsidRDefault="00FD3647" w:rsidP="00FD3647">
      <w:pPr>
        <w:pStyle w:val="Heading2"/>
      </w:pPr>
      <w:r>
        <w:t xml:space="preserve">G. Third-party </w:t>
      </w:r>
      <w:r w:rsidR="001F116C">
        <w:t>Code Sources</w:t>
      </w:r>
    </w:p>
    <w:p w14:paraId="08AA999C" w14:textId="630F8769" w:rsidR="002359D6" w:rsidRDefault="00B060F8" w:rsidP="008D7836">
      <w:pPr>
        <w:pStyle w:val="Reference"/>
        <w:rPr>
          <w:rStyle w:val="Hyperlink"/>
        </w:rPr>
      </w:pPr>
      <w:proofErr w:type="spellStart"/>
      <w:r>
        <w:t>Bilogur</w:t>
      </w:r>
      <w:proofErr w:type="spellEnd"/>
      <w:r>
        <w:t xml:space="preserve">, A. </w:t>
      </w:r>
      <w:r w:rsidR="002B53D6">
        <w:t xml:space="preserve">(2019, July 19). </w:t>
      </w:r>
      <w:r w:rsidR="00DF60FF">
        <w:rPr>
          <w:i/>
          <w:iCs/>
        </w:rPr>
        <w:t xml:space="preserve">Data labels missing on x-axis. </w:t>
      </w:r>
      <w:r w:rsidR="00F66FEC">
        <w:t>GitHub</w:t>
      </w:r>
      <w:r w:rsidR="008B1900">
        <w:t xml:space="preserve">. </w:t>
      </w:r>
      <w:hyperlink r:id="rId20" w:history="1">
        <w:r w:rsidRPr="008B1900">
          <w:rPr>
            <w:rStyle w:val="Hyperlink"/>
          </w:rPr>
          <w:t>https://github.com/ResidentMario/missingno/issues/93</w:t>
        </w:r>
      </w:hyperlink>
    </w:p>
    <w:p w14:paraId="712B4C24" w14:textId="32C82A24" w:rsidR="00B023C8" w:rsidRPr="00713881" w:rsidRDefault="00B023C8" w:rsidP="00B023C8">
      <w:pPr>
        <w:pStyle w:val="Reference"/>
      </w:pPr>
      <w:r w:rsidRPr="00B023C8">
        <w:rPr>
          <w:rStyle w:val="Hyperlink"/>
          <w:color w:val="auto"/>
          <w:u w:val="none"/>
        </w:rPr>
        <w:t>Boeye, J.</w:t>
      </w:r>
      <w:r>
        <w:rPr>
          <w:rStyle w:val="Hyperlink"/>
          <w:color w:val="auto"/>
          <w:u w:val="none"/>
        </w:rPr>
        <w:t xml:space="preserve"> </w:t>
      </w:r>
      <w:r w:rsidR="00713881">
        <w:rPr>
          <w:rStyle w:val="Hyperlink"/>
          <w:color w:val="auto"/>
          <w:u w:val="none"/>
        </w:rPr>
        <w:t xml:space="preserve">(n.d.) Lesson 4: Feature Extraction. </w:t>
      </w:r>
      <w:r w:rsidR="00713881">
        <w:rPr>
          <w:rStyle w:val="Hyperlink"/>
          <w:i/>
          <w:iCs/>
          <w:color w:val="auto"/>
          <w:u w:val="none"/>
        </w:rPr>
        <w:t xml:space="preserve">Dimensionality Reduction in Python </w:t>
      </w:r>
      <w:r w:rsidR="00713881">
        <w:rPr>
          <w:rStyle w:val="Hyperlink"/>
          <w:color w:val="auto"/>
          <w:u w:val="none"/>
        </w:rPr>
        <w:t>[MOOC]</w:t>
      </w:r>
      <w:r w:rsidR="00AD420F">
        <w:rPr>
          <w:rStyle w:val="Hyperlink"/>
          <w:color w:val="auto"/>
          <w:u w:val="none"/>
        </w:rPr>
        <w:t xml:space="preserve">. </w:t>
      </w:r>
      <w:proofErr w:type="spellStart"/>
      <w:r w:rsidR="00AD420F">
        <w:rPr>
          <w:rStyle w:val="Hyperlink"/>
          <w:color w:val="auto"/>
          <w:u w:val="none"/>
        </w:rPr>
        <w:t>DataCamp</w:t>
      </w:r>
      <w:proofErr w:type="spellEnd"/>
      <w:r w:rsidR="00AD420F">
        <w:rPr>
          <w:rStyle w:val="Hyperlink"/>
          <w:color w:val="auto"/>
          <w:u w:val="none"/>
        </w:rPr>
        <w:t xml:space="preserve">. </w:t>
      </w:r>
      <w:hyperlink r:id="rId21" w:history="1">
        <w:r w:rsidR="0097130F" w:rsidRPr="0097130F">
          <w:rPr>
            <w:rStyle w:val="Hyperlink"/>
          </w:rPr>
          <w:t>https://campus.datacamp.com/courses/dimensionality-reduction-in-python/feature-extraction?ex=6</w:t>
        </w:r>
      </w:hyperlink>
    </w:p>
    <w:p w14:paraId="6000455D" w14:textId="125A9599" w:rsidR="00F439B4" w:rsidRPr="00B57D31" w:rsidRDefault="00F439B4" w:rsidP="008D7836">
      <w:pPr>
        <w:pStyle w:val="Reference"/>
      </w:pPr>
      <w:proofErr w:type="spellStart"/>
      <w:r>
        <w:t>Donthi</w:t>
      </w:r>
      <w:proofErr w:type="spellEnd"/>
      <w:r>
        <w:t>, S.</w:t>
      </w:r>
      <w:r w:rsidR="00C96F29">
        <w:t xml:space="preserve"> (n.d.) </w:t>
      </w:r>
      <w:r w:rsidR="00F20C9D">
        <w:t xml:space="preserve">Lesson 4: </w:t>
      </w:r>
      <w:r w:rsidR="002C6CF1">
        <w:t xml:space="preserve">Advanced Imputation Techniques. </w:t>
      </w:r>
      <w:r w:rsidR="00C96F29">
        <w:rPr>
          <w:i/>
          <w:iCs/>
        </w:rPr>
        <w:t>Dealing with Missing Data in Python</w:t>
      </w:r>
      <w:r w:rsidR="00B57D31">
        <w:rPr>
          <w:i/>
          <w:iCs/>
        </w:rPr>
        <w:t xml:space="preserve"> </w:t>
      </w:r>
      <w:r w:rsidR="00B57D31">
        <w:t xml:space="preserve">[MOOC]. </w:t>
      </w:r>
      <w:proofErr w:type="spellStart"/>
      <w:r w:rsidR="00B57D31">
        <w:t>DataCamp</w:t>
      </w:r>
      <w:proofErr w:type="spellEnd"/>
      <w:r w:rsidR="00B57D31">
        <w:t xml:space="preserve">. </w:t>
      </w:r>
      <w:hyperlink r:id="rId22" w:history="1">
        <w:r w:rsidR="00F20C9D" w:rsidRPr="00FA68DB">
          <w:rPr>
            <w:rStyle w:val="Hyperlink"/>
          </w:rPr>
          <w:t>https://campus.datacamp.com/courses/dealing-with-missing-data-in-python/advanced-imputation-techniques</w:t>
        </w:r>
      </w:hyperlink>
    </w:p>
    <w:p w14:paraId="64C58732" w14:textId="6A3DCD77" w:rsidR="000506D2" w:rsidRDefault="000506D2" w:rsidP="008D7836">
      <w:pPr>
        <w:pStyle w:val="Reference"/>
      </w:pPr>
      <w:proofErr w:type="spellStart"/>
      <w:r>
        <w:t>Kassies</w:t>
      </w:r>
      <w:proofErr w:type="spellEnd"/>
      <w:r>
        <w:t>, R. (</w:t>
      </w:r>
      <w:r w:rsidR="00E0120F">
        <w:t xml:space="preserve">2013, May 6). </w:t>
      </w:r>
      <w:r w:rsidR="002361AC" w:rsidRPr="002361AC">
        <w:rPr>
          <w:i/>
          <w:iCs/>
        </w:rPr>
        <w:t xml:space="preserve">Make more than one chart in same </w:t>
      </w:r>
      <w:proofErr w:type="spellStart"/>
      <w:r w:rsidR="002361AC" w:rsidRPr="002361AC">
        <w:rPr>
          <w:i/>
          <w:iCs/>
        </w:rPr>
        <w:t>IPython</w:t>
      </w:r>
      <w:proofErr w:type="spellEnd"/>
      <w:r w:rsidR="002361AC" w:rsidRPr="002361AC">
        <w:rPr>
          <w:i/>
          <w:iCs/>
        </w:rPr>
        <w:t xml:space="preserve"> Notebook cell.</w:t>
      </w:r>
      <w:r w:rsidR="00E0120F">
        <w:t xml:space="preserve"> </w:t>
      </w:r>
      <w:proofErr w:type="spellStart"/>
      <w:r w:rsidR="002361AC">
        <w:t>StackOverflow</w:t>
      </w:r>
      <w:proofErr w:type="spellEnd"/>
      <w:r w:rsidR="002361AC">
        <w:t xml:space="preserve">. </w:t>
      </w:r>
      <w:hyperlink r:id="rId23" w:history="1">
        <w:r w:rsidR="002361AC" w:rsidRPr="00980A97">
          <w:rPr>
            <w:rStyle w:val="Hyperlink"/>
          </w:rPr>
          <w:t>https://stackoverflow.com/questions/16392921/make-more-than-one-chart-in-same-ipython-notebook-cell</w:t>
        </w:r>
      </w:hyperlink>
    </w:p>
    <w:p w14:paraId="391AC26C" w14:textId="5EE3D093" w:rsidR="008D7836" w:rsidRPr="003B63C6" w:rsidRDefault="008D7836" w:rsidP="008D7836">
      <w:pPr>
        <w:pStyle w:val="Reference"/>
      </w:pPr>
      <w:r>
        <w:t>Vanderplas, J.</w:t>
      </w:r>
      <w:r w:rsidR="00267552">
        <w:t xml:space="preserve"> (2017, December</w:t>
      </w:r>
      <w:r w:rsidR="009D7E32">
        <w:t xml:space="preserve"> 5). </w:t>
      </w:r>
      <w:r w:rsidR="009D7E32" w:rsidRPr="009D7E32">
        <w:rPr>
          <w:i/>
          <w:iCs/>
        </w:rPr>
        <w:t>Installing Python Packages from a Jupyter Notebook</w:t>
      </w:r>
      <w:r w:rsidR="003B63C6">
        <w:t xml:space="preserve">. Pythonic Perambulations. </w:t>
      </w:r>
      <w:hyperlink r:id="rId24" w:history="1">
        <w:r w:rsidR="00A12A39" w:rsidRPr="00A12A39">
          <w:rPr>
            <w:rStyle w:val="Hyperlink"/>
          </w:rPr>
          <w:t>https://jakevdp.github.io/blog/2017/12/05/installing-python-packages-from-jupyter/</w:t>
        </w:r>
      </w:hyperlink>
    </w:p>
    <w:p w14:paraId="07553C3B" w14:textId="77777777" w:rsidR="00944E78" w:rsidRDefault="00944E78">
      <w:pPr>
        <w:rPr>
          <w:rFonts w:eastAsiaTheme="majorEastAsia" w:cstheme="majorBidi"/>
          <w:b/>
        </w:rPr>
      </w:pPr>
      <w:r>
        <w:br w:type="page"/>
      </w:r>
    </w:p>
    <w:p w14:paraId="2063CB64" w14:textId="114E63BE" w:rsidR="001F116C" w:rsidRDefault="001F116C" w:rsidP="001F116C">
      <w:pPr>
        <w:pStyle w:val="Heading2"/>
      </w:pPr>
      <w:r>
        <w:lastRenderedPageBreak/>
        <w:t>H. References</w:t>
      </w:r>
    </w:p>
    <w:p w14:paraId="017E7398" w14:textId="302C7350" w:rsidR="00021AB6" w:rsidRDefault="00021AB6" w:rsidP="00D52739">
      <w:pPr>
        <w:pStyle w:val="Reference"/>
        <w:rPr>
          <w:ins w:id="120" w:author="Douglas Haunsperger" w:date="2023-09-05T03:27:00Z"/>
        </w:rPr>
      </w:pPr>
      <w:r w:rsidRPr="00B023C8">
        <w:rPr>
          <w:rStyle w:val="Hyperlink"/>
          <w:color w:val="auto"/>
          <w:u w:val="none"/>
        </w:rPr>
        <w:t>Boeye, J.</w:t>
      </w:r>
      <w:r>
        <w:rPr>
          <w:rStyle w:val="Hyperlink"/>
          <w:color w:val="auto"/>
          <w:u w:val="none"/>
        </w:rPr>
        <w:t xml:space="preserve"> (n.d.) </w:t>
      </w:r>
      <w:r w:rsidR="00601F0D">
        <w:t xml:space="preserve">Lesson 2: </w:t>
      </w:r>
      <w:r w:rsidR="00422137">
        <w:t>The curse of dimensionality</w:t>
      </w:r>
      <w:r w:rsidR="00601F0D">
        <w:t xml:space="preserve">. </w:t>
      </w:r>
      <w:r>
        <w:rPr>
          <w:rStyle w:val="Hyperlink"/>
          <w:i/>
          <w:iCs/>
          <w:color w:val="auto"/>
          <w:u w:val="none"/>
        </w:rPr>
        <w:t xml:space="preserve">Dimensionality Reduction in Python </w:t>
      </w:r>
      <w:r>
        <w:rPr>
          <w:rStyle w:val="Hyperlink"/>
          <w:color w:val="auto"/>
          <w:u w:val="none"/>
        </w:rPr>
        <w:t xml:space="preserve">[MOOC]. </w:t>
      </w:r>
      <w:proofErr w:type="spellStart"/>
      <w:r>
        <w:rPr>
          <w:rStyle w:val="Hyperlink"/>
          <w:color w:val="auto"/>
          <w:u w:val="none"/>
        </w:rPr>
        <w:t>DataCamp</w:t>
      </w:r>
      <w:proofErr w:type="spellEnd"/>
      <w:r>
        <w:rPr>
          <w:rStyle w:val="Hyperlink"/>
          <w:color w:val="auto"/>
          <w:u w:val="none"/>
        </w:rPr>
        <w:t>.</w:t>
      </w:r>
      <w:r w:rsidR="00601F0D">
        <w:rPr>
          <w:rStyle w:val="Hyperlink"/>
          <w:color w:val="auto"/>
          <w:u w:val="none"/>
        </w:rPr>
        <w:t xml:space="preserve"> </w:t>
      </w:r>
      <w:hyperlink r:id="rId25" w:history="1">
        <w:r w:rsidR="00601F0D" w:rsidRPr="0022563B">
          <w:rPr>
            <w:rStyle w:val="Hyperlink"/>
          </w:rPr>
          <w:t>https://campus.datacamp.com/courses/dimensionality-reduction-in-python/feature-selection-i-selecting-for-feature-information?ex=1</w:t>
        </w:r>
      </w:hyperlink>
      <w:r>
        <w:t xml:space="preserve"> </w:t>
      </w:r>
    </w:p>
    <w:p w14:paraId="5A932CF3" w14:textId="43145161" w:rsidR="00244ED1" w:rsidRDefault="00244ED1" w:rsidP="00244ED1">
      <w:pPr>
        <w:pStyle w:val="Reference"/>
      </w:pPr>
      <w:proofErr w:type="spellStart"/>
      <w:ins w:id="121" w:author="Douglas Haunsperger" w:date="2023-09-05T03:27:00Z">
        <w:r>
          <w:t>Donthi</w:t>
        </w:r>
        <w:proofErr w:type="spellEnd"/>
        <w:r>
          <w:t xml:space="preserve">, S. (n.d.) Lesson 2: </w:t>
        </w:r>
        <w:r w:rsidR="00A95741">
          <w:t>Does Missingness Have a Pattern?</w:t>
        </w:r>
        <w:r>
          <w:t xml:space="preserve"> </w:t>
        </w:r>
        <w:r>
          <w:rPr>
            <w:i/>
            <w:iCs/>
          </w:rPr>
          <w:t xml:space="preserve">Dealing with Missing Data in Python </w:t>
        </w:r>
        <w:r>
          <w:t xml:space="preserve">[MOOC]. </w:t>
        </w:r>
        <w:proofErr w:type="spellStart"/>
        <w:r>
          <w:t>DataCamp</w:t>
        </w:r>
        <w:proofErr w:type="spellEnd"/>
        <w:r>
          <w:t xml:space="preserve">. </w:t>
        </w:r>
        <w:r w:rsidR="00C0574C">
          <w:fldChar w:fldCharType="begin"/>
        </w:r>
        <w:r w:rsidR="00C0574C">
          <w:instrText>HYPERLINK "https://campus.datacamp.com/courses/dealing-with-missing-data-in-python/does-missingness-have-a-pattern"</w:instrText>
        </w:r>
        <w:r w:rsidR="00C0574C">
          <w:fldChar w:fldCharType="separate"/>
        </w:r>
        <w:r w:rsidR="00C0574C" w:rsidRPr="00C0574C">
          <w:rPr>
            <w:rStyle w:val="Hyperlink"/>
          </w:rPr>
          <w:t>https://campus.datacamp.com/courses/dealing-with-missing-data-in-python/does-missingness-have-a-pattern</w:t>
        </w:r>
        <w:r w:rsidR="00C0574C">
          <w:fldChar w:fldCharType="end"/>
        </w:r>
      </w:ins>
    </w:p>
    <w:p w14:paraId="5960DACF" w14:textId="0AF2038A" w:rsidR="00D96A21" w:rsidRPr="00DC3DB7" w:rsidRDefault="00D96A21" w:rsidP="00D52739">
      <w:pPr>
        <w:pStyle w:val="Reference"/>
      </w:pPr>
      <w:proofErr w:type="spellStart"/>
      <w:r>
        <w:t>Jeannier</w:t>
      </w:r>
      <w:proofErr w:type="spellEnd"/>
      <w:r>
        <w:t xml:space="preserve">, R. (2017, September 8). </w:t>
      </w:r>
      <w:r w:rsidR="00DC3DB7">
        <w:rPr>
          <w:i/>
          <w:iCs/>
        </w:rPr>
        <w:t xml:space="preserve">What’s the Point of PCA Anyway? </w:t>
      </w:r>
      <w:r w:rsidR="00DC3DB7">
        <w:t xml:space="preserve">Medium. </w:t>
      </w:r>
      <w:hyperlink r:id="rId26" w:history="1">
        <w:r w:rsidR="00DC3DB7" w:rsidRPr="00DC3DB7">
          <w:rPr>
            <w:rStyle w:val="Hyperlink"/>
          </w:rPr>
          <w:t>https://medium.com/@rtjeannier/whats-the-point-of-pca-anyway-279cf0ef0683</w:t>
        </w:r>
      </w:hyperlink>
    </w:p>
    <w:p w14:paraId="2597BB4F" w14:textId="27C55BD6" w:rsidR="00922AE0" w:rsidRPr="00733442" w:rsidRDefault="00922AE0" w:rsidP="00D52739">
      <w:pPr>
        <w:pStyle w:val="Reference"/>
      </w:pPr>
      <w:r>
        <w:t>Larose, C</w:t>
      </w:r>
      <w:r w:rsidR="00BE3170">
        <w:t xml:space="preserve">., &amp; Larose, D. (2019). </w:t>
      </w:r>
      <w:r w:rsidR="00733442">
        <w:rPr>
          <w:i/>
          <w:iCs/>
        </w:rPr>
        <w:t>Data Science Using Python and R.</w:t>
      </w:r>
      <w:r w:rsidR="00733442">
        <w:t xml:space="preserve"> </w:t>
      </w:r>
      <w:r w:rsidR="00F4230A">
        <w:t>Wiley.</w:t>
      </w:r>
    </w:p>
    <w:p w14:paraId="5E77B0EE" w14:textId="0E5DA824" w:rsidR="00D309ED" w:rsidRDefault="00447A15" w:rsidP="00D52739">
      <w:pPr>
        <w:pStyle w:val="Reference"/>
      </w:pPr>
      <w:r>
        <w:t>Middleton, K</w:t>
      </w:r>
      <w:r w:rsidR="00552BD5">
        <w:t>. (n.d.)</w:t>
      </w:r>
      <w:r w:rsidR="00D553CB">
        <w:t xml:space="preserve">. </w:t>
      </w:r>
      <w:r w:rsidR="00D553CB">
        <w:rPr>
          <w:i/>
          <w:iCs/>
        </w:rPr>
        <w:t xml:space="preserve">Getting Started </w:t>
      </w:r>
      <w:r w:rsidR="00895247">
        <w:rPr>
          <w:i/>
          <w:iCs/>
        </w:rPr>
        <w:t>with</w:t>
      </w:r>
      <w:r w:rsidR="00D553CB">
        <w:rPr>
          <w:i/>
          <w:iCs/>
        </w:rPr>
        <w:t xml:space="preserve"> </w:t>
      </w:r>
      <w:r w:rsidR="007259C0">
        <w:rPr>
          <w:i/>
          <w:iCs/>
        </w:rPr>
        <w:t xml:space="preserve">D206 | </w:t>
      </w:r>
      <w:r w:rsidR="00D553CB">
        <w:rPr>
          <w:i/>
          <w:iCs/>
        </w:rPr>
        <w:t>Detecting and Treating Duplicates</w:t>
      </w:r>
      <w:r w:rsidR="00D4362B">
        <w:rPr>
          <w:i/>
          <w:iCs/>
        </w:rPr>
        <w:t xml:space="preserve">. </w:t>
      </w:r>
      <w:r w:rsidR="00AE4C71">
        <w:t xml:space="preserve">Western Governors University. </w:t>
      </w:r>
      <w:hyperlink r:id="rId27" w:history="1">
        <w:r w:rsidRPr="00980A97">
          <w:rPr>
            <w:rStyle w:val="Hyperlink"/>
          </w:rPr>
          <w:t>https://wgu.hosted.panopto.com/Panopto/Pages/Viewer.aspx?id=6eedfad4-240e-4c5c-8eab-b058003d3e6b</w:t>
        </w:r>
      </w:hyperlink>
    </w:p>
    <w:p w14:paraId="4883AD9F" w14:textId="64881CBF" w:rsidR="00C25005" w:rsidRDefault="00C25005" w:rsidP="00D52739">
      <w:pPr>
        <w:pStyle w:val="Reference"/>
      </w:pPr>
      <w:r>
        <w:t xml:space="preserve">Middleton, K. (n.d.). </w:t>
      </w:r>
      <w:r>
        <w:rPr>
          <w:i/>
          <w:iCs/>
        </w:rPr>
        <w:t xml:space="preserve">Getting Started with D206 | Detecting and Treating Missing Values. </w:t>
      </w:r>
      <w:r>
        <w:t xml:space="preserve">Western Governors University. </w:t>
      </w:r>
      <w:hyperlink r:id="rId28" w:history="1">
        <w:r w:rsidR="00E32152" w:rsidRPr="00E32152">
          <w:rPr>
            <w:rStyle w:val="Hyperlink"/>
          </w:rPr>
          <w:t>https://wgu.hosted.panopto.com/Panopto/Pages/Viewer.aspx?id=767749d2-ba19-4f94-bec8-b058017b2f5e</w:t>
        </w:r>
      </w:hyperlink>
    </w:p>
    <w:p w14:paraId="618C5D30" w14:textId="54C3C751" w:rsidR="002A2295" w:rsidRDefault="002A2295" w:rsidP="00D52739">
      <w:pPr>
        <w:pStyle w:val="Reference"/>
        <w:rPr>
          <w:rStyle w:val="Hyperlink"/>
        </w:rPr>
      </w:pPr>
      <w:r>
        <w:t xml:space="preserve">Middleton, K. (n.d.). </w:t>
      </w:r>
      <w:r>
        <w:rPr>
          <w:i/>
          <w:iCs/>
        </w:rPr>
        <w:t xml:space="preserve">Getting Started with D206 | Detecting and Treating Outliers. </w:t>
      </w:r>
      <w:r>
        <w:t>Western Governors University.</w:t>
      </w:r>
      <w:r w:rsidR="00364567">
        <w:t xml:space="preserve"> </w:t>
      </w:r>
      <w:hyperlink r:id="rId29" w:history="1">
        <w:r w:rsidR="00364567" w:rsidRPr="00364567">
          <w:rPr>
            <w:rStyle w:val="Hyperlink"/>
          </w:rPr>
          <w:t>https://wgu.hosted.panopto.com/Panopto/Pages/Viewer.aspx?id=19c24c56-0f37-408e-bb1f-b059002a77ac</w:t>
        </w:r>
      </w:hyperlink>
    </w:p>
    <w:p w14:paraId="0AFEEC04" w14:textId="3B796DF1" w:rsidR="004A310E" w:rsidRDefault="004A310E" w:rsidP="00D52739">
      <w:pPr>
        <w:pStyle w:val="Reference"/>
        <w:rPr>
          <w:rStyle w:val="Hyperlink"/>
        </w:rPr>
      </w:pPr>
      <w:r>
        <w:lastRenderedPageBreak/>
        <w:t xml:space="preserve">Middleton, K. (n.d.). </w:t>
      </w:r>
      <w:r>
        <w:rPr>
          <w:i/>
          <w:iCs/>
        </w:rPr>
        <w:t xml:space="preserve">Getting Started with D206 | </w:t>
      </w:r>
      <w:r w:rsidR="00381378">
        <w:rPr>
          <w:i/>
          <w:iCs/>
        </w:rPr>
        <w:t>Principal Component Analysis</w:t>
      </w:r>
      <w:r>
        <w:rPr>
          <w:i/>
          <w:iCs/>
        </w:rPr>
        <w:t xml:space="preserve">. </w:t>
      </w:r>
      <w:r>
        <w:t xml:space="preserve">Western Governors University. </w:t>
      </w:r>
      <w:r w:rsidRPr="004A310E">
        <w:rPr>
          <w:rStyle w:val="Hyperlink"/>
        </w:rPr>
        <w:t>https://wgu.hosted.panopto.com/Panopto/Pages/Viewer.aspx?id=3bcc452f-fa35-43be-b69f-b05901356f95</w:t>
      </w:r>
    </w:p>
    <w:p w14:paraId="67FC71AB" w14:textId="55D6024B" w:rsidR="00E93FFE" w:rsidRPr="00A803A4" w:rsidRDefault="00E93FFE" w:rsidP="00473CEE">
      <w:pPr>
        <w:pStyle w:val="Reference"/>
      </w:pPr>
      <w:r>
        <w:t>Office of Dietary Supplements (2022, August</w:t>
      </w:r>
      <w:r w:rsidR="00A803A4">
        <w:t xml:space="preserve"> 12). </w:t>
      </w:r>
      <w:r w:rsidR="00A803A4">
        <w:rPr>
          <w:i/>
          <w:iCs/>
        </w:rPr>
        <w:t>Vitamin D: Fact Sheet for Health Professionals.</w:t>
      </w:r>
      <w:r w:rsidR="00A803A4">
        <w:t xml:space="preserve"> National Institutes of Health, U.S. </w:t>
      </w:r>
      <w:r w:rsidR="00714D8A">
        <w:t xml:space="preserve">Dept. of Health &amp; Human Services. </w:t>
      </w:r>
      <w:hyperlink r:id="rId30" w:history="1">
        <w:r w:rsidR="00714D8A" w:rsidRPr="00714D8A">
          <w:rPr>
            <w:rStyle w:val="Hyperlink"/>
          </w:rPr>
          <w:t>https://ods.od.nih.gov/factsheets/VitaminD-HealthProfessional/</w:t>
        </w:r>
      </w:hyperlink>
    </w:p>
    <w:p w14:paraId="7B62E90C" w14:textId="2B1BE3BC" w:rsidR="000032D1" w:rsidRPr="00BB7A12" w:rsidRDefault="000032D1" w:rsidP="00473CEE">
      <w:pPr>
        <w:pStyle w:val="Reference"/>
      </w:pPr>
      <w:r>
        <w:t>Semega, J. &amp; Kollar, M. (2022</w:t>
      </w:r>
      <w:r w:rsidR="00BB7A12">
        <w:t xml:space="preserve">, September 13). </w:t>
      </w:r>
      <w:r w:rsidR="00BB7A12">
        <w:rPr>
          <w:i/>
          <w:iCs/>
        </w:rPr>
        <w:t>Income in the United States: 2021.</w:t>
      </w:r>
      <w:r w:rsidR="00BB7A12">
        <w:t xml:space="preserve"> U.S. Census Bureau. </w:t>
      </w:r>
      <w:hyperlink r:id="rId31" w:history="1">
        <w:r w:rsidR="00C30DBA" w:rsidRPr="00C30DBA">
          <w:rPr>
            <w:rStyle w:val="Hyperlink"/>
          </w:rPr>
          <w:t>https://www.census.gov/library/publications/2022/demo/p60-276.html</w:t>
        </w:r>
      </w:hyperlink>
    </w:p>
    <w:p w14:paraId="5C8F392A" w14:textId="3BDCC5C4" w:rsidR="00C979C9" w:rsidRPr="002535BF" w:rsidRDefault="00C979C9" w:rsidP="00473CEE">
      <w:pPr>
        <w:pStyle w:val="Reference"/>
        <w:rPr>
          <w:ins w:id="122" w:author="Douglas Haunsperger" w:date="2023-09-05T03:14:00Z"/>
        </w:rPr>
      </w:pPr>
      <w:ins w:id="123" w:author="Douglas Haunsperger" w:date="2023-09-05T03:14:00Z">
        <w:r>
          <w:t>Tamboli, N</w:t>
        </w:r>
      </w:ins>
      <w:ins w:id="124" w:author="Douglas Haunsperger" w:date="2023-09-05T03:15:00Z">
        <w:r>
          <w:t>. (</w:t>
        </w:r>
        <w:r w:rsidR="002535BF">
          <w:t xml:space="preserve">2021, October 29). </w:t>
        </w:r>
        <w:r w:rsidR="002535BF" w:rsidRPr="002535BF">
          <w:rPr>
            <w:i/>
            <w:iCs/>
            <w:rPrChange w:id="125" w:author="Douglas Haunsperger" w:date="2023-09-05T03:15:00Z">
              <w:rPr/>
            </w:rPrChange>
          </w:rPr>
          <w:t>Effective Strategies for Handling Missing Values in Data Analysis</w:t>
        </w:r>
        <w:r w:rsidR="002535BF">
          <w:t xml:space="preserve">. Analytics Vidhya. </w:t>
        </w:r>
      </w:ins>
      <w:ins w:id="126" w:author="Douglas Haunsperger" w:date="2023-09-05T03:16:00Z">
        <w:r w:rsidR="000169AC">
          <w:fldChar w:fldCharType="begin"/>
        </w:r>
        <w:r w:rsidR="000169AC">
          <w:instrText>HYPERLINK "https://www.analyticsvidhya.com/blog/2021/10/handling-missing-value/"</w:instrText>
        </w:r>
        <w:r w:rsidR="000169AC">
          <w:fldChar w:fldCharType="separate"/>
        </w:r>
        <w:r w:rsidR="000169AC" w:rsidRPr="000169AC">
          <w:rPr>
            <w:rStyle w:val="Hyperlink"/>
          </w:rPr>
          <w:t>https://www.analyticsvidhya.com/blog/2021/10/handling-missing-value/</w:t>
        </w:r>
        <w:r w:rsidR="000169AC">
          <w:fldChar w:fldCharType="end"/>
        </w:r>
      </w:ins>
    </w:p>
    <w:p w14:paraId="2C606BFB" w14:textId="7583CE53" w:rsidR="00021695" w:rsidRPr="00021695" w:rsidRDefault="00021695" w:rsidP="00473CEE">
      <w:pPr>
        <w:pStyle w:val="Reference"/>
      </w:pPr>
      <w:r>
        <w:t xml:space="preserve">United States Census Bureau (2010). </w:t>
      </w:r>
      <w:r>
        <w:rPr>
          <w:i/>
          <w:iCs/>
        </w:rPr>
        <w:t>Population Density by County:2010.</w:t>
      </w:r>
      <w:r w:rsidR="00FF2638" w:rsidRPr="00FF2638">
        <w:t xml:space="preserve"> </w:t>
      </w:r>
      <w:hyperlink r:id="rId32" w:history="1">
        <w:r w:rsidR="00FF2638" w:rsidRPr="00FF2638">
          <w:rPr>
            <w:rStyle w:val="Hyperlink"/>
          </w:rPr>
          <w:t>https://www.census.gov/library/visualizations/2010/geo/population-density-county-2010.html</w:t>
        </w:r>
      </w:hyperlink>
    </w:p>
    <w:p w14:paraId="2D54DE15" w14:textId="15E2799E" w:rsidR="00473CEE" w:rsidRPr="00B050C3" w:rsidRDefault="00473CEE" w:rsidP="00473CEE">
      <w:pPr>
        <w:pStyle w:val="Reference"/>
      </w:pPr>
      <w:r w:rsidRPr="00473CEE">
        <w:t>We</w:t>
      </w:r>
      <w:r>
        <w:t xml:space="preserve">stern Governors University. </w:t>
      </w:r>
      <w:r w:rsidR="00B050C3">
        <w:t xml:space="preserve">(n.d.) </w:t>
      </w:r>
      <w:r w:rsidR="00B050C3">
        <w:rPr>
          <w:i/>
          <w:iCs/>
        </w:rPr>
        <w:t xml:space="preserve">R or Python. </w:t>
      </w:r>
      <w:hyperlink r:id="rId33" w:history="1">
        <w:r w:rsidR="00B050C3" w:rsidRPr="00B050C3">
          <w:rPr>
            <w:rStyle w:val="Hyperlink"/>
          </w:rPr>
          <w:t>https://www.wgu.edu/online-it-degrees/programming-languages/r-or-python.html</w:t>
        </w:r>
      </w:hyperlink>
    </w:p>
    <w:sectPr w:rsidR="00473CEE" w:rsidRPr="00B050C3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72E9" w14:textId="77777777" w:rsidR="00633396" w:rsidRDefault="00633396" w:rsidP="0093093E">
      <w:pPr>
        <w:spacing w:line="240" w:lineRule="auto"/>
      </w:pPr>
      <w:r>
        <w:separator/>
      </w:r>
    </w:p>
  </w:endnote>
  <w:endnote w:type="continuationSeparator" w:id="0">
    <w:p w14:paraId="1DD018A4" w14:textId="77777777" w:rsidR="00633396" w:rsidRDefault="00633396" w:rsidP="0093093E">
      <w:pPr>
        <w:spacing w:line="240" w:lineRule="auto"/>
      </w:pPr>
      <w:r>
        <w:continuationSeparator/>
      </w:r>
    </w:p>
  </w:endnote>
  <w:endnote w:type="continuationNotice" w:id="1">
    <w:p w14:paraId="72586C97" w14:textId="77777777" w:rsidR="00633396" w:rsidRDefault="006333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7409" w14:textId="77777777" w:rsidR="00633396" w:rsidRDefault="00633396" w:rsidP="0093093E">
      <w:pPr>
        <w:spacing w:line="240" w:lineRule="auto"/>
      </w:pPr>
      <w:r>
        <w:separator/>
      </w:r>
    </w:p>
  </w:footnote>
  <w:footnote w:type="continuationSeparator" w:id="0">
    <w:p w14:paraId="4899C425" w14:textId="77777777" w:rsidR="00633396" w:rsidRDefault="00633396" w:rsidP="0093093E">
      <w:pPr>
        <w:spacing w:line="240" w:lineRule="auto"/>
      </w:pPr>
      <w:r>
        <w:continuationSeparator/>
      </w:r>
    </w:p>
  </w:footnote>
  <w:footnote w:type="continuationNotice" w:id="1">
    <w:p w14:paraId="7074F6D5" w14:textId="77777777" w:rsidR="00633396" w:rsidRDefault="006333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2315">
    <w:abstractNumId w:val="2"/>
  </w:num>
  <w:num w:numId="2" w16cid:durableId="842281835">
    <w:abstractNumId w:val="1"/>
  </w:num>
  <w:num w:numId="3" w16cid:durableId="792552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Haunsperger">
    <w15:presenceInfo w15:providerId="AD" w15:userId="S::dhaunsp@wgu.edu::1a93fc92-440f-4919-a741-df89677db9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D36"/>
    <w:rsid w:val="000032D1"/>
    <w:rsid w:val="00004979"/>
    <w:rsid w:val="00005331"/>
    <w:rsid w:val="00005528"/>
    <w:rsid w:val="0000775F"/>
    <w:rsid w:val="00010BD3"/>
    <w:rsid w:val="000169AC"/>
    <w:rsid w:val="00021695"/>
    <w:rsid w:val="00021AB6"/>
    <w:rsid w:val="00025A77"/>
    <w:rsid w:val="0002650E"/>
    <w:rsid w:val="000266A1"/>
    <w:rsid w:val="00034A43"/>
    <w:rsid w:val="00035CD4"/>
    <w:rsid w:val="0003760B"/>
    <w:rsid w:val="00040C18"/>
    <w:rsid w:val="00040FC2"/>
    <w:rsid w:val="00045C2E"/>
    <w:rsid w:val="000506D2"/>
    <w:rsid w:val="0006421C"/>
    <w:rsid w:val="00066864"/>
    <w:rsid w:val="000736E7"/>
    <w:rsid w:val="00077A91"/>
    <w:rsid w:val="00082CD3"/>
    <w:rsid w:val="000858EF"/>
    <w:rsid w:val="00085956"/>
    <w:rsid w:val="000864C4"/>
    <w:rsid w:val="000A246C"/>
    <w:rsid w:val="000A31A9"/>
    <w:rsid w:val="000A572A"/>
    <w:rsid w:val="000A5B39"/>
    <w:rsid w:val="000B1AB6"/>
    <w:rsid w:val="000C1D41"/>
    <w:rsid w:val="000C1EBF"/>
    <w:rsid w:val="000C38BE"/>
    <w:rsid w:val="000F0085"/>
    <w:rsid w:val="000F47AA"/>
    <w:rsid w:val="001001D7"/>
    <w:rsid w:val="00100D48"/>
    <w:rsid w:val="00101EB1"/>
    <w:rsid w:val="00103FF0"/>
    <w:rsid w:val="00107CDB"/>
    <w:rsid w:val="00113C0C"/>
    <w:rsid w:val="00120E97"/>
    <w:rsid w:val="00122AB4"/>
    <w:rsid w:val="00123F0B"/>
    <w:rsid w:val="00124B3E"/>
    <w:rsid w:val="00126F3D"/>
    <w:rsid w:val="00133CCC"/>
    <w:rsid w:val="001358A2"/>
    <w:rsid w:val="0013653C"/>
    <w:rsid w:val="00137496"/>
    <w:rsid w:val="00144923"/>
    <w:rsid w:val="00144FEF"/>
    <w:rsid w:val="001551F8"/>
    <w:rsid w:val="001610ED"/>
    <w:rsid w:val="001726D3"/>
    <w:rsid w:val="00174B30"/>
    <w:rsid w:val="0017632E"/>
    <w:rsid w:val="00176DB7"/>
    <w:rsid w:val="00183CD9"/>
    <w:rsid w:val="00194408"/>
    <w:rsid w:val="00195789"/>
    <w:rsid w:val="001957FE"/>
    <w:rsid w:val="001A1F70"/>
    <w:rsid w:val="001A3219"/>
    <w:rsid w:val="001A3F49"/>
    <w:rsid w:val="001B18C5"/>
    <w:rsid w:val="001D3FD7"/>
    <w:rsid w:val="001D418B"/>
    <w:rsid w:val="001D44ED"/>
    <w:rsid w:val="001D47AC"/>
    <w:rsid w:val="001D5AC9"/>
    <w:rsid w:val="001D61AD"/>
    <w:rsid w:val="001D6E52"/>
    <w:rsid w:val="001D7606"/>
    <w:rsid w:val="001D7B5A"/>
    <w:rsid w:val="001E7726"/>
    <w:rsid w:val="001F116C"/>
    <w:rsid w:val="001F2DCE"/>
    <w:rsid w:val="001F3A32"/>
    <w:rsid w:val="00200A71"/>
    <w:rsid w:val="002021B9"/>
    <w:rsid w:val="00206E74"/>
    <w:rsid w:val="002120A0"/>
    <w:rsid w:val="00215209"/>
    <w:rsid w:val="002201A0"/>
    <w:rsid w:val="00224266"/>
    <w:rsid w:val="00224A41"/>
    <w:rsid w:val="0022563B"/>
    <w:rsid w:val="002274A5"/>
    <w:rsid w:val="002359D6"/>
    <w:rsid w:val="002361AC"/>
    <w:rsid w:val="00243CFC"/>
    <w:rsid w:val="00244ED1"/>
    <w:rsid w:val="0024521E"/>
    <w:rsid w:val="0024746E"/>
    <w:rsid w:val="002535BF"/>
    <w:rsid w:val="00262BB5"/>
    <w:rsid w:val="00263DBE"/>
    <w:rsid w:val="00264B3C"/>
    <w:rsid w:val="002672DE"/>
    <w:rsid w:val="00267552"/>
    <w:rsid w:val="0027326B"/>
    <w:rsid w:val="00276C86"/>
    <w:rsid w:val="00281076"/>
    <w:rsid w:val="002816C0"/>
    <w:rsid w:val="00281C4E"/>
    <w:rsid w:val="00284391"/>
    <w:rsid w:val="002909AA"/>
    <w:rsid w:val="00291721"/>
    <w:rsid w:val="00293E98"/>
    <w:rsid w:val="00297343"/>
    <w:rsid w:val="0029783B"/>
    <w:rsid w:val="002A1BBA"/>
    <w:rsid w:val="002A2295"/>
    <w:rsid w:val="002A2CEA"/>
    <w:rsid w:val="002A6B2B"/>
    <w:rsid w:val="002B53D6"/>
    <w:rsid w:val="002B72AE"/>
    <w:rsid w:val="002BB0CC"/>
    <w:rsid w:val="002C6CF1"/>
    <w:rsid w:val="002D2966"/>
    <w:rsid w:val="002D536A"/>
    <w:rsid w:val="002D701B"/>
    <w:rsid w:val="002E4E52"/>
    <w:rsid w:val="0030348E"/>
    <w:rsid w:val="003128B0"/>
    <w:rsid w:val="003141E8"/>
    <w:rsid w:val="003212C3"/>
    <w:rsid w:val="00327223"/>
    <w:rsid w:val="00332DB1"/>
    <w:rsid w:val="003506BA"/>
    <w:rsid w:val="00354A11"/>
    <w:rsid w:val="003559EF"/>
    <w:rsid w:val="00356BB2"/>
    <w:rsid w:val="00357E92"/>
    <w:rsid w:val="003606C0"/>
    <w:rsid w:val="00363759"/>
    <w:rsid w:val="00364567"/>
    <w:rsid w:val="003708A0"/>
    <w:rsid w:val="00372AD6"/>
    <w:rsid w:val="003731EA"/>
    <w:rsid w:val="00377EF1"/>
    <w:rsid w:val="00381378"/>
    <w:rsid w:val="0038520A"/>
    <w:rsid w:val="00385A8B"/>
    <w:rsid w:val="00396C59"/>
    <w:rsid w:val="003A2F13"/>
    <w:rsid w:val="003A4D1F"/>
    <w:rsid w:val="003A5A0F"/>
    <w:rsid w:val="003A5A79"/>
    <w:rsid w:val="003A76B8"/>
    <w:rsid w:val="003A7A3F"/>
    <w:rsid w:val="003B00C1"/>
    <w:rsid w:val="003B4AC3"/>
    <w:rsid w:val="003B5A80"/>
    <w:rsid w:val="003B63C6"/>
    <w:rsid w:val="003C0116"/>
    <w:rsid w:val="003C193A"/>
    <w:rsid w:val="003C357D"/>
    <w:rsid w:val="003D40B1"/>
    <w:rsid w:val="003D43DF"/>
    <w:rsid w:val="003E2544"/>
    <w:rsid w:val="003E5FA4"/>
    <w:rsid w:val="003F4742"/>
    <w:rsid w:val="00415D4E"/>
    <w:rsid w:val="0042038E"/>
    <w:rsid w:val="00422137"/>
    <w:rsid w:val="0042286F"/>
    <w:rsid w:val="00422891"/>
    <w:rsid w:val="00422D6A"/>
    <w:rsid w:val="00431FA7"/>
    <w:rsid w:val="00435330"/>
    <w:rsid w:val="00440F84"/>
    <w:rsid w:val="00441920"/>
    <w:rsid w:val="00442009"/>
    <w:rsid w:val="00442E9F"/>
    <w:rsid w:val="004448ED"/>
    <w:rsid w:val="00447A15"/>
    <w:rsid w:val="00450AC5"/>
    <w:rsid w:val="0045484B"/>
    <w:rsid w:val="00456E86"/>
    <w:rsid w:val="00460D58"/>
    <w:rsid w:val="0046356F"/>
    <w:rsid w:val="0046404F"/>
    <w:rsid w:val="004669C5"/>
    <w:rsid w:val="00473CEE"/>
    <w:rsid w:val="00474BD1"/>
    <w:rsid w:val="00474C4B"/>
    <w:rsid w:val="0047616A"/>
    <w:rsid w:val="00480207"/>
    <w:rsid w:val="004871B1"/>
    <w:rsid w:val="00487D18"/>
    <w:rsid w:val="00487D8C"/>
    <w:rsid w:val="00490A5C"/>
    <w:rsid w:val="00493634"/>
    <w:rsid w:val="004952D6"/>
    <w:rsid w:val="004952D8"/>
    <w:rsid w:val="004959CE"/>
    <w:rsid w:val="0049689E"/>
    <w:rsid w:val="004A310E"/>
    <w:rsid w:val="004A6393"/>
    <w:rsid w:val="004B1A97"/>
    <w:rsid w:val="004B6385"/>
    <w:rsid w:val="004B6F85"/>
    <w:rsid w:val="004C1A8F"/>
    <w:rsid w:val="004C3D65"/>
    <w:rsid w:val="004C564A"/>
    <w:rsid w:val="004D1471"/>
    <w:rsid w:val="004D49E7"/>
    <w:rsid w:val="004D94C2"/>
    <w:rsid w:val="004E039F"/>
    <w:rsid w:val="004E7EEB"/>
    <w:rsid w:val="004F7E83"/>
    <w:rsid w:val="00500344"/>
    <w:rsid w:val="0050532C"/>
    <w:rsid w:val="00506EEF"/>
    <w:rsid w:val="005078F2"/>
    <w:rsid w:val="00525A40"/>
    <w:rsid w:val="00525F8F"/>
    <w:rsid w:val="00530099"/>
    <w:rsid w:val="005311F9"/>
    <w:rsid w:val="005334E7"/>
    <w:rsid w:val="00541F98"/>
    <w:rsid w:val="00542121"/>
    <w:rsid w:val="00544D8D"/>
    <w:rsid w:val="00545335"/>
    <w:rsid w:val="005473CC"/>
    <w:rsid w:val="00547D9B"/>
    <w:rsid w:val="00552BD5"/>
    <w:rsid w:val="005545A5"/>
    <w:rsid w:val="005552F7"/>
    <w:rsid w:val="00564D18"/>
    <w:rsid w:val="00571276"/>
    <w:rsid w:val="00571405"/>
    <w:rsid w:val="00572B76"/>
    <w:rsid w:val="0057507C"/>
    <w:rsid w:val="00581115"/>
    <w:rsid w:val="005827E3"/>
    <w:rsid w:val="00585367"/>
    <w:rsid w:val="00586328"/>
    <w:rsid w:val="0059363D"/>
    <w:rsid w:val="0059482B"/>
    <w:rsid w:val="00597DFA"/>
    <w:rsid w:val="005A1C59"/>
    <w:rsid w:val="005A2229"/>
    <w:rsid w:val="005A3C74"/>
    <w:rsid w:val="005B3929"/>
    <w:rsid w:val="005B53E4"/>
    <w:rsid w:val="005B60CE"/>
    <w:rsid w:val="005C3795"/>
    <w:rsid w:val="005D0534"/>
    <w:rsid w:val="005D1796"/>
    <w:rsid w:val="005D6661"/>
    <w:rsid w:val="005D779E"/>
    <w:rsid w:val="005E1A89"/>
    <w:rsid w:val="005E7814"/>
    <w:rsid w:val="005E7A9B"/>
    <w:rsid w:val="005F0C5B"/>
    <w:rsid w:val="005F1709"/>
    <w:rsid w:val="005F223E"/>
    <w:rsid w:val="005F49AC"/>
    <w:rsid w:val="005F6D71"/>
    <w:rsid w:val="005F6E38"/>
    <w:rsid w:val="00601CB3"/>
    <w:rsid w:val="00601F0D"/>
    <w:rsid w:val="00604EE3"/>
    <w:rsid w:val="00607FEA"/>
    <w:rsid w:val="00614B51"/>
    <w:rsid w:val="00633396"/>
    <w:rsid w:val="0064467F"/>
    <w:rsid w:val="00654AC3"/>
    <w:rsid w:val="00660161"/>
    <w:rsid w:val="0066077C"/>
    <w:rsid w:val="006641B4"/>
    <w:rsid w:val="006705F0"/>
    <w:rsid w:val="006777B1"/>
    <w:rsid w:val="00677AAC"/>
    <w:rsid w:val="00681B87"/>
    <w:rsid w:val="0068246C"/>
    <w:rsid w:val="00682D28"/>
    <w:rsid w:val="0068620F"/>
    <w:rsid w:val="00693691"/>
    <w:rsid w:val="006971F7"/>
    <w:rsid w:val="006A2F23"/>
    <w:rsid w:val="006A496F"/>
    <w:rsid w:val="006A6F36"/>
    <w:rsid w:val="006B5300"/>
    <w:rsid w:val="006B6C21"/>
    <w:rsid w:val="006C5604"/>
    <w:rsid w:val="006C63E4"/>
    <w:rsid w:val="006D06D3"/>
    <w:rsid w:val="006D091C"/>
    <w:rsid w:val="006D14EB"/>
    <w:rsid w:val="006D3B04"/>
    <w:rsid w:val="006D4CD4"/>
    <w:rsid w:val="006E0EAF"/>
    <w:rsid w:val="006E1445"/>
    <w:rsid w:val="006E296A"/>
    <w:rsid w:val="006E5EE9"/>
    <w:rsid w:val="006E6DED"/>
    <w:rsid w:val="00704054"/>
    <w:rsid w:val="00705A52"/>
    <w:rsid w:val="00705DC4"/>
    <w:rsid w:val="007115CC"/>
    <w:rsid w:val="00711C61"/>
    <w:rsid w:val="00713881"/>
    <w:rsid w:val="00714D8A"/>
    <w:rsid w:val="00717130"/>
    <w:rsid w:val="007259C0"/>
    <w:rsid w:val="00727D59"/>
    <w:rsid w:val="00733442"/>
    <w:rsid w:val="007345FE"/>
    <w:rsid w:val="0074145C"/>
    <w:rsid w:val="00746183"/>
    <w:rsid w:val="007518E5"/>
    <w:rsid w:val="00756744"/>
    <w:rsid w:val="0078040F"/>
    <w:rsid w:val="007807F7"/>
    <w:rsid w:val="007872F6"/>
    <w:rsid w:val="00790501"/>
    <w:rsid w:val="00794189"/>
    <w:rsid w:val="007A1FBE"/>
    <w:rsid w:val="007A662E"/>
    <w:rsid w:val="007A7BED"/>
    <w:rsid w:val="007B6491"/>
    <w:rsid w:val="007C623F"/>
    <w:rsid w:val="007D1EB0"/>
    <w:rsid w:val="007D5CA3"/>
    <w:rsid w:val="007D691E"/>
    <w:rsid w:val="007E0E28"/>
    <w:rsid w:val="007E2930"/>
    <w:rsid w:val="007E365F"/>
    <w:rsid w:val="007E79D1"/>
    <w:rsid w:val="007E7FED"/>
    <w:rsid w:val="007F1CB6"/>
    <w:rsid w:val="00803D26"/>
    <w:rsid w:val="008049E8"/>
    <w:rsid w:val="0082094D"/>
    <w:rsid w:val="00823076"/>
    <w:rsid w:val="00827744"/>
    <w:rsid w:val="00832BA0"/>
    <w:rsid w:val="00844BB1"/>
    <w:rsid w:val="00855E82"/>
    <w:rsid w:val="00860A69"/>
    <w:rsid w:val="008637EC"/>
    <w:rsid w:val="00866D93"/>
    <w:rsid w:val="008761C0"/>
    <w:rsid w:val="00886DE2"/>
    <w:rsid w:val="0089090E"/>
    <w:rsid w:val="0089320D"/>
    <w:rsid w:val="00895247"/>
    <w:rsid w:val="008968F8"/>
    <w:rsid w:val="00897CCF"/>
    <w:rsid w:val="008A33AB"/>
    <w:rsid w:val="008A4283"/>
    <w:rsid w:val="008B1900"/>
    <w:rsid w:val="008B6ED6"/>
    <w:rsid w:val="008B7BA6"/>
    <w:rsid w:val="008C186C"/>
    <w:rsid w:val="008D15EA"/>
    <w:rsid w:val="008D7836"/>
    <w:rsid w:val="008E1015"/>
    <w:rsid w:val="008E25AB"/>
    <w:rsid w:val="008F4344"/>
    <w:rsid w:val="008F4F1F"/>
    <w:rsid w:val="008F677D"/>
    <w:rsid w:val="009002E2"/>
    <w:rsid w:val="009071C2"/>
    <w:rsid w:val="0091195B"/>
    <w:rsid w:val="00915A09"/>
    <w:rsid w:val="00922AE0"/>
    <w:rsid w:val="00925AF9"/>
    <w:rsid w:val="00926273"/>
    <w:rsid w:val="00927D08"/>
    <w:rsid w:val="009302E5"/>
    <w:rsid w:val="0093093E"/>
    <w:rsid w:val="00933AC0"/>
    <w:rsid w:val="00934EAE"/>
    <w:rsid w:val="009367FF"/>
    <w:rsid w:val="00940130"/>
    <w:rsid w:val="00941DD0"/>
    <w:rsid w:val="00943344"/>
    <w:rsid w:val="00944E78"/>
    <w:rsid w:val="0094669C"/>
    <w:rsid w:val="0094756B"/>
    <w:rsid w:val="00962F03"/>
    <w:rsid w:val="00967376"/>
    <w:rsid w:val="0097130F"/>
    <w:rsid w:val="00971361"/>
    <w:rsid w:val="00973F2D"/>
    <w:rsid w:val="00974A3D"/>
    <w:rsid w:val="009811D1"/>
    <w:rsid w:val="0098513F"/>
    <w:rsid w:val="00994837"/>
    <w:rsid w:val="009A3448"/>
    <w:rsid w:val="009A477D"/>
    <w:rsid w:val="009A49A6"/>
    <w:rsid w:val="009C3AF5"/>
    <w:rsid w:val="009C50BA"/>
    <w:rsid w:val="009C5934"/>
    <w:rsid w:val="009D0A46"/>
    <w:rsid w:val="009D0DCC"/>
    <w:rsid w:val="009D6912"/>
    <w:rsid w:val="009D6A58"/>
    <w:rsid w:val="009D7E32"/>
    <w:rsid w:val="009E22BC"/>
    <w:rsid w:val="009E2B19"/>
    <w:rsid w:val="009F391A"/>
    <w:rsid w:val="00A00074"/>
    <w:rsid w:val="00A02F61"/>
    <w:rsid w:val="00A06DC3"/>
    <w:rsid w:val="00A12A39"/>
    <w:rsid w:val="00A14DBB"/>
    <w:rsid w:val="00A16562"/>
    <w:rsid w:val="00A22C74"/>
    <w:rsid w:val="00A278CD"/>
    <w:rsid w:val="00A3611D"/>
    <w:rsid w:val="00A44298"/>
    <w:rsid w:val="00A54649"/>
    <w:rsid w:val="00A55D10"/>
    <w:rsid w:val="00A623BA"/>
    <w:rsid w:val="00A64237"/>
    <w:rsid w:val="00A64BE3"/>
    <w:rsid w:val="00A77C52"/>
    <w:rsid w:val="00A803A4"/>
    <w:rsid w:val="00A8510D"/>
    <w:rsid w:val="00A903E6"/>
    <w:rsid w:val="00A9151A"/>
    <w:rsid w:val="00A921DC"/>
    <w:rsid w:val="00A92C7A"/>
    <w:rsid w:val="00A93727"/>
    <w:rsid w:val="00A93AEB"/>
    <w:rsid w:val="00A94316"/>
    <w:rsid w:val="00A95741"/>
    <w:rsid w:val="00AA37AE"/>
    <w:rsid w:val="00AA4923"/>
    <w:rsid w:val="00AA4E22"/>
    <w:rsid w:val="00AA7A04"/>
    <w:rsid w:val="00AA7D47"/>
    <w:rsid w:val="00AB39F5"/>
    <w:rsid w:val="00AB7D3A"/>
    <w:rsid w:val="00AC4286"/>
    <w:rsid w:val="00AC5612"/>
    <w:rsid w:val="00AD420F"/>
    <w:rsid w:val="00AD47A1"/>
    <w:rsid w:val="00AD5110"/>
    <w:rsid w:val="00AE21AA"/>
    <w:rsid w:val="00AE4008"/>
    <w:rsid w:val="00AE4C71"/>
    <w:rsid w:val="00AE7783"/>
    <w:rsid w:val="00AF40A0"/>
    <w:rsid w:val="00AF5BF9"/>
    <w:rsid w:val="00B023C8"/>
    <w:rsid w:val="00B050C3"/>
    <w:rsid w:val="00B060F8"/>
    <w:rsid w:val="00B11363"/>
    <w:rsid w:val="00B133D8"/>
    <w:rsid w:val="00B143BF"/>
    <w:rsid w:val="00B15BA7"/>
    <w:rsid w:val="00B15F08"/>
    <w:rsid w:val="00B27FF8"/>
    <w:rsid w:val="00B3065E"/>
    <w:rsid w:val="00B31886"/>
    <w:rsid w:val="00B33F8C"/>
    <w:rsid w:val="00B36DA4"/>
    <w:rsid w:val="00B4176E"/>
    <w:rsid w:val="00B45E04"/>
    <w:rsid w:val="00B472A9"/>
    <w:rsid w:val="00B522E7"/>
    <w:rsid w:val="00B53B30"/>
    <w:rsid w:val="00B5594F"/>
    <w:rsid w:val="00B56389"/>
    <w:rsid w:val="00B57D31"/>
    <w:rsid w:val="00B61F20"/>
    <w:rsid w:val="00B63B1F"/>
    <w:rsid w:val="00B80241"/>
    <w:rsid w:val="00B95353"/>
    <w:rsid w:val="00B97BA4"/>
    <w:rsid w:val="00BA1274"/>
    <w:rsid w:val="00BA3422"/>
    <w:rsid w:val="00BA442E"/>
    <w:rsid w:val="00BB0362"/>
    <w:rsid w:val="00BB293F"/>
    <w:rsid w:val="00BB2C40"/>
    <w:rsid w:val="00BB7A12"/>
    <w:rsid w:val="00BC1084"/>
    <w:rsid w:val="00BC5DC8"/>
    <w:rsid w:val="00BC7A0E"/>
    <w:rsid w:val="00BC7D1F"/>
    <w:rsid w:val="00BE3170"/>
    <w:rsid w:val="00BF07DF"/>
    <w:rsid w:val="00BF0D1B"/>
    <w:rsid w:val="00BF5370"/>
    <w:rsid w:val="00C03A70"/>
    <w:rsid w:val="00C04760"/>
    <w:rsid w:val="00C0574C"/>
    <w:rsid w:val="00C06B67"/>
    <w:rsid w:val="00C06D58"/>
    <w:rsid w:val="00C06F3E"/>
    <w:rsid w:val="00C070CE"/>
    <w:rsid w:val="00C11DF8"/>
    <w:rsid w:val="00C12F57"/>
    <w:rsid w:val="00C15853"/>
    <w:rsid w:val="00C2278D"/>
    <w:rsid w:val="00C24ED9"/>
    <w:rsid w:val="00C25005"/>
    <w:rsid w:val="00C30DBA"/>
    <w:rsid w:val="00C319A6"/>
    <w:rsid w:val="00C32063"/>
    <w:rsid w:val="00C3331A"/>
    <w:rsid w:val="00C34A91"/>
    <w:rsid w:val="00C35B32"/>
    <w:rsid w:val="00C365BF"/>
    <w:rsid w:val="00C41383"/>
    <w:rsid w:val="00C41961"/>
    <w:rsid w:val="00C560C0"/>
    <w:rsid w:val="00C70CA8"/>
    <w:rsid w:val="00C74B8F"/>
    <w:rsid w:val="00C750AD"/>
    <w:rsid w:val="00C76D14"/>
    <w:rsid w:val="00C819B5"/>
    <w:rsid w:val="00C86EFB"/>
    <w:rsid w:val="00C870EE"/>
    <w:rsid w:val="00C93A47"/>
    <w:rsid w:val="00C96161"/>
    <w:rsid w:val="00C96F29"/>
    <w:rsid w:val="00C979C9"/>
    <w:rsid w:val="00CA1D33"/>
    <w:rsid w:val="00CB2DBE"/>
    <w:rsid w:val="00CB2E02"/>
    <w:rsid w:val="00CB49B7"/>
    <w:rsid w:val="00CB4DF2"/>
    <w:rsid w:val="00CB5D4C"/>
    <w:rsid w:val="00CC05C0"/>
    <w:rsid w:val="00CC2D27"/>
    <w:rsid w:val="00CC7A69"/>
    <w:rsid w:val="00CD6629"/>
    <w:rsid w:val="00CD731E"/>
    <w:rsid w:val="00CE0165"/>
    <w:rsid w:val="00CE151E"/>
    <w:rsid w:val="00CE5ED9"/>
    <w:rsid w:val="00CE7AEB"/>
    <w:rsid w:val="00CF6335"/>
    <w:rsid w:val="00D0372F"/>
    <w:rsid w:val="00D06BE4"/>
    <w:rsid w:val="00D101D1"/>
    <w:rsid w:val="00D12632"/>
    <w:rsid w:val="00D155CD"/>
    <w:rsid w:val="00D221DD"/>
    <w:rsid w:val="00D25A4D"/>
    <w:rsid w:val="00D26E66"/>
    <w:rsid w:val="00D309ED"/>
    <w:rsid w:val="00D3103B"/>
    <w:rsid w:val="00D3133E"/>
    <w:rsid w:val="00D33408"/>
    <w:rsid w:val="00D33747"/>
    <w:rsid w:val="00D35EBB"/>
    <w:rsid w:val="00D414C4"/>
    <w:rsid w:val="00D4362B"/>
    <w:rsid w:val="00D44CD6"/>
    <w:rsid w:val="00D45271"/>
    <w:rsid w:val="00D52739"/>
    <w:rsid w:val="00D53D20"/>
    <w:rsid w:val="00D53DB3"/>
    <w:rsid w:val="00D553CB"/>
    <w:rsid w:val="00D6245B"/>
    <w:rsid w:val="00D62C05"/>
    <w:rsid w:val="00D64263"/>
    <w:rsid w:val="00D70AA9"/>
    <w:rsid w:val="00D735DC"/>
    <w:rsid w:val="00D768F1"/>
    <w:rsid w:val="00D807E0"/>
    <w:rsid w:val="00D94A3E"/>
    <w:rsid w:val="00D964B4"/>
    <w:rsid w:val="00D96A21"/>
    <w:rsid w:val="00D974D3"/>
    <w:rsid w:val="00D97A71"/>
    <w:rsid w:val="00DA1159"/>
    <w:rsid w:val="00DA11BD"/>
    <w:rsid w:val="00DA28C8"/>
    <w:rsid w:val="00DA5482"/>
    <w:rsid w:val="00DB635F"/>
    <w:rsid w:val="00DC2F6A"/>
    <w:rsid w:val="00DC3DB7"/>
    <w:rsid w:val="00DC6243"/>
    <w:rsid w:val="00DD29F5"/>
    <w:rsid w:val="00DD6032"/>
    <w:rsid w:val="00DE312D"/>
    <w:rsid w:val="00DE3359"/>
    <w:rsid w:val="00DE3909"/>
    <w:rsid w:val="00DE6C14"/>
    <w:rsid w:val="00DF12AB"/>
    <w:rsid w:val="00DF291D"/>
    <w:rsid w:val="00DF2BEA"/>
    <w:rsid w:val="00DF60FF"/>
    <w:rsid w:val="00E003B3"/>
    <w:rsid w:val="00E0120F"/>
    <w:rsid w:val="00E03488"/>
    <w:rsid w:val="00E03828"/>
    <w:rsid w:val="00E06965"/>
    <w:rsid w:val="00E12A08"/>
    <w:rsid w:val="00E14D9E"/>
    <w:rsid w:val="00E32152"/>
    <w:rsid w:val="00E361EF"/>
    <w:rsid w:val="00E4127A"/>
    <w:rsid w:val="00E50613"/>
    <w:rsid w:val="00E50A67"/>
    <w:rsid w:val="00E54288"/>
    <w:rsid w:val="00E554DA"/>
    <w:rsid w:val="00E57929"/>
    <w:rsid w:val="00E6259D"/>
    <w:rsid w:val="00E74317"/>
    <w:rsid w:val="00E74B06"/>
    <w:rsid w:val="00E869C9"/>
    <w:rsid w:val="00E86D7D"/>
    <w:rsid w:val="00E87371"/>
    <w:rsid w:val="00E87AB7"/>
    <w:rsid w:val="00E912C7"/>
    <w:rsid w:val="00E93FFE"/>
    <w:rsid w:val="00E95870"/>
    <w:rsid w:val="00E95F65"/>
    <w:rsid w:val="00EA1DD4"/>
    <w:rsid w:val="00EA2407"/>
    <w:rsid w:val="00EB6B22"/>
    <w:rsid w:val="00EC7ABE"/>
    <w:rsid w:val="00ED555C"/>
    <w:rsid w:val="00ED7D93"/>
    <w:rsid w:val="00EE3CF9"/>
    <w:rsid w:val="00EE45A8"/>
    <w:rsid w:val="00EE4D99"/>
    <w:rsid w:val="00EE736A"/>
    <w:rsid w:val="00EE7C1F"/>
    <w:rsid w:val="00EF1765"/>
    <w:rsid w:val="00EF621B"/>
    <w:rsid w:val="00F017D1"/>
    <w:rsid w:val="00F02456"/>
    <w:rsid w:val="00F026BF"/>
    <w:rsid w:val="00F02AE7"/>
    <w:rsid w:val="00F031CE"/>
    <w:rsid w:val="00F15ABF"/>
    <w:rsid w:val="00F17A8F"/>
    <w:rsid w:val="00F20C9D"/>
    <w:rsid w:val="00F229AB"/>
    <w:rsid w:val="00F3164E"/>
    <w:rsid w:val="00F32B9F"/>
    <w:rsid w:val="00F35D41"/>
    <w:rsid w:val="00F371E5"/>
    <w:rsid w:val="00F40576"/>
    <w:rsid w:val="00F4230A"/>
    <w:rsid w:val="00F439B4"/>
    <w:rsid w:val="00F44171"/>
    <w:rsid w:val="00F4583F"/>
    <w:rsid w:val="00F508DD"/>
    <w:rsid w:val="00F50FF1"/>
    <w:rsid w:val="00F64277"/>
    <w:rsid w:val="00F667A3"/>
    <w:rsid w:val="00F66FEC"/>
    <w:rsid w:val="00F71F22"/>
    <w:rsid w:val="00F86542"/>
    <w:rsid w:val="00F935A7"/>
    <w:rsid w:val="00F94FD7"/>
    <w:rsid w:val="00FA16D8"/>
    <w:rsid w:val="00FA510D"/>
    <w:rsid w:val="00FA68DB"/>
    <w:rsid w:val="00FB3B37"/>
    <w:rsid w:val="00FB7547"/>
    <w:rsid w:val="00FC1DB8"/>
    <w:rsid w:val="00FD0383"/>
    <w:rsid w:val="00FD3647"/>
    <w:rsid w:val="00FD5A2A"/>
    <w:rsid w:val="00FD7284"/>
    <w:rsid w:val="00FE781C"/>
    <w:rsid w:val="00FF2638"/>
    <w:rsid w:val="0161F2C2"/>
    <w:rsid w:val="0165FEA5"/>
    <w:rsid w:val="01A26EC2"/>
    <w:rsid w:val="01CF63FC"/>
    <w:rsid w:val="01F29B6D"/>
    <w:rsid w:val="026133C9"/>
    <w:rsid w:val="02A5F2C9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B36BB3"/>
    <w:rsid w:val="05B43ED4"/>
    <w:rsid w:val="05C7703C"/>
    <w:rsid w:val="064C8693"/>
    <w:rsid w:val="068D06BD"/>
    <w:rsid w:val="0706787A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BDA2B2"/>
    <w:rsid w:val="0BB8A551"/>
    <w:rsid w:val="0C0E46CA"/>
    <w:rsid w:val="0C498956"/>
    <w:rsid w:val="0D04CFB1"/>
    <w:rsid w:val="0DB6BF4D"/>
    <w:rsid w:val="0DC73056"/>
    <w:rsid w:val="0E57B660"/>
    <w:rsid w:val="0ECF7141"/>
    <w:rsid w:val="0FED13C6"/>
    <w:rsid w:val="1065A14E"/>
    <w:rsid w:val="108ACA33"/>
    <w:rsid w:val="10A5557A"/>
    <w:rsid w:val="10A5BCB1"/>
    <w:rsid w:val="10BEB315"/>
    <w:rsid w:val="115A4498"/>
    <w:rsid w:val="11A85458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35F893"/>
    <w:rsid w:val="163AA7A7"/>
    <w:rsid w:val="1667E610"/>
    <w:rsid w:val="16741B0A"/>
    <w:rsid w:val="167BFCD8"/>
    <w:rsid w:val="169AC2A4"/>
    <w:rsid w:val="16B57AD2"/>
    <w:rsid w:val="17001C70"/>
    <w:rsid w:val="17D98603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C83548"/>
    <w:rsid w:val="1B6E33C7"/>
    <w:rsid w:val="1B764E69"/>
    <w:rsid w:val="1C06FB8C"/>
    <w:rsid w:val="1C789B17"/>
    <w:rsid w:val="1CC71926"/>
    <w:rsid w:val="1CD0407B"/>
    <w:rsid w:val="1E72B126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F657C0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F46693"/>
    <w:rsid w:val="310B8A00"/>
    <w:rsid w:val="311C7CD1"/>
    <w:rsid w:val="3132634A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B50A0D"/>
    <w:rsid w:val="4414F5FB"/>
    <w:rsid w:val="441C2F4E"/>
    <w:rsid w:val="455AC26C"/>
    <w:rsid w:val="45B7113E"/>
    <w:rsid w:val="469E214E"/>
    <w:rsid w:val="46A54BD2"/>
    <w:rsid w:val="46E490ED"/>
    <w:rsid w:val="47B77D14"/>
    <w:rsid w:val="47BFB61E"/>
    <w:rsid w:val="47E67586"/>
    <w:rsid w:val="4831D99A"/>
    <w:rsid w:val="48774AC7"/>
    <w:rsid w:val="487AB545"/>
    <w:rsid w:val="494B04A6"/>
    <w:rsid w:val="49622FF6"/>
    <w:rsid w:val="499AD1A8"/>
    <w:rsid w:val="4A543A35"/>
    <w:rsid w:val="4AC97B48"/>
    <w:rsid w:val="4B8F5E9E"/>
    <w:rsid w:val="4C0C4584"/>
    <w:rsid w:val="4C725B61"/>
    <w:rsid w:val="4C856C65"/>
    <w:rsid w:val="4C89417D"/>
    <w:rsid w:val="4CB7A834"/>
    <w:rsid w:val="4CBED10F"/>
    <w:rsid w:val="4D053764"/>
    <w:rsid w:val="4D07D3F7"/>
    <w:rsid w:val="4D10A475"/>
    <w:rsid w:val="4D52CB24"/>
    <w:rsid w:val="4D956A10"/>
    <w:rsid w:val="4DDEB5B4"/>
    <w:rsid w:val="4E84186E"/>
    <w:rsid w:val="4F44201F"/>
    <w:rsid w:val="4FCAC803"/>
    <w:rsid w:val="50087909"/>
    <w:rsid w:val="500D9566"/>
    <w:rsid w:val="509D481B"/>
    <w:rsid w:val="50B651EC"/>
    <w:rsid w:val="513B0632"/>
    <w:rsid w:val="513B9FCE"/>
    <w:rsid w:val="51490DFB"/>
    <w:rsid w:val="516FC816"/>
    <w:rsid w:val="520A6E05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212D5C4"/>
    <w:rsid w:val="6221748B"/>
    <w:rsid w:val="622370CE"/>
    <w:rsid w:val="635AF002"/>
    <w:rsid w:val="63818D49"/>
    <w:rsid w:val="63B7305B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D7B242"/>
    <w:rsid w:val="6DA8F2D4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76C67D"/>
    <w:rsid w:val="7CA14A55"/>
    <w:rsid w:val="7CE3DB23"/>
    <w:rsid w:val="7DBD39B2"/>
    <w:rsid w:val="7E265E16"/>
    <w:rsid w:val="7E81B4CA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0046404F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0046404F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0383"/>
    <w:pPr>
      <w:ind w:firstLine="0"/>
    </w:pPr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edium.com/@rtjeannier/whats-the-point-of-pca-anyway-279cf0ef0683" TargetMode="External"/><Relationship Id="rId39" Type="http://schemas.microsoft.com/office/2020/10/relationships/intelligence" Target="intelligence2.xml"/><Relationship Id="rId21" Type="http://schemas.openxmlformats.org/officeDocument/2006/relationships/hyperlink" Target="https://campus.datacamp.com/courses/dimensionality-reduction-in-python/feature-extraction?ex=6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campus.datacamp.com/courses/dimensionality-reduction-in-python/feature-selection-i-selecting-for-feature-information?ex=1%20" TargetMode="External"/><Relationship Id="rId33" Type="http://schemas.openxmlformats.org/officeDocument/2006/relationships/hyperlink" Target="https://www.wgu.edu/online-it-degrees/programming-languages/r-or-python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ResidentMario/missingno/issues/93" TargetMode="External"/><Relationship Id="rId29" Type="http://schemas.openxmlformats.org/officeDocument/2006/relationships/hyperlink" Target="https://wgu.hosted.panopto.com/Panopto/Pages/Viewer.aspx?id=19c24c56-0f37-408e-bb1f-b059002a77a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jakevdp.github.io/blog/2017/12/05/installing-python-packages-from-jupyter/" TargetMode="External"/><Relationship Id="rId32" Type="http://schemas.openxmlformats.org/officeDocument/2006/relationships/hyperlink" Target="https://www.census.gov/library/visualizations/2010/geo/population-density-county-2010.html" TargetMode="Externa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tackoverflow.com/questions/16392921/make-more-than-one-chart-in-same-ipython-notebook-cell" TargetMode="External"/><Relationship Id="rId28" Type="http://schemas.openxmlformats.org/officeDocument/2006/relationships/hyperlink" Target="https://wgu.hosted.panopto.com/Panopto/Pages/Viewer.aspx?id=767749d2-ba19-4f94-bec8-b058017b2f5e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gu.hosted.panopto.com/Panopto/Pages/Viewer.aspx?id=e170a4c4-aa00-4c1e-9ae2-b0700121a097" TargetMode="External"/><Relationship Id="rId31" Type="http://schemas.openxmlformats.org/officeDocument/2006/relationships/hyperlink" Target="https://www.census.gov/library/publications/2022/demo/p60-27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ampus.datacamp.com/courses/dealing-with-missing-data-in-python/advanced-imputation-techniques" TargetMode="External"/><Relationship Id="rId27" Type="http://schemas.openxmlformats.org/officeDocument/2006/relationships/hyperlink" Target="https://wgu.hosted.panopto.com/Panopto/Pages/Viewer.aspx?id=6eedfad4-240e-4c5c-8eab-b058003d3e6b" TargetMode="External"/><Relationship Id="rId30" Type="http://schemas.openxmlformats.org/officeDocument/2006/relationships/hyperlink" Target="https://ods.od.nih.gov/factsheets/VitaminD-HealthProfessional/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7064</TotalTime>
  <Pages>30</Pages>
  <Words>5463</Words>
  <Characters>31142</Characters>
  <Application>Microsoft Office Word</Application>
  <DocSecurity>0</DocSecurity>
  <Lines>259</Lines>
  <Paragraphs>73</Paragraphs>
  <ScaleCrop>false</ScaleCrop>
  <Company/>
  <LinksUpToDate>false</LinksUpToDate>
  <CharactersWithSpaces>36532</CharactersWithSpaces>
  <SharedDoc>false</SharedDoc>
  <HLinks>
    <vt:vector size="36" baseType="variant">
      <vt:variant>
        <vt:i4>1900631</vt:i4>
      </vt:variant>
      <vt:variant>
        <vt:i4>18</vt:i4>
      </vt:variant>
      <vt:variant>
        <vt:i4>0</vt:i4>
      </vt:variant>
      <vt:variant>
        <vt:i4>5</vt:i4>
      </vt:variant>
      <vt:variant>
        <vt:lpwstr>https://wgu.hosted.panopto.com/Panopto/Pages/Viewer.aspx?id=19c24c56-0f37-408e-bb1f-b059002a77ac</vt:lpwstr>
      </vt:variant>
      <vt:variant>
        <vt:lpwstr/>
      </vt:variant>
      <vt:variant>
        <vt:i4>1572945</vt:i4>
      </vt:variant>
      <vt:variant>
        <vt:i4>15</vt:i4>
      </vt:variant>
      <vt:variant>
        <vt:i4>0</vt:i4>
      </vt:variant>
      <vt:variant>
        <vt:i4>5</vt:i4>
      </vt:variant>
      <vt:variant>
        <vt:lpwstr>https://wgu.hosted.panopto.com/Panopto/Pages/Viewer.aspx?id=767749d2-ba19-4f94-bec8-b058017b2f5e</vt:lpwstr>
      </vt:variant>
      <vt:variant>
        <vt:lpwstr/>
      </vt:variant>
      <vt:variant>
        <vt:i4>1966089</vt:i4>
      </vt:variant>
      <vt:variant>
        <vt:i4>12</vt:i4>
      </vt:variant>
      <vt:variant>
        <vt:i4>0</vt:i4>
      </vt:variant>
      <vt:variant>
        <vt:i4>5</vt:i4>
      </vt:variant>
      <vt:variant>
        <vt:lpwstr>https://wgu.hosted.panopto.com/Panopto/Pages/Viewer.aspx?id=6eedfad4-240e-4c5c-8eab-b058003d3e6b</vt:lpwstr>
      </vt:variant>
      <vt:variant>
        <vt:lpwstr/>
      </vt:variant>
      <vt:variant>
        <vt:i4>3276924</vt:i4>
      </vt:variant>
      <vt:variant>
        <vt:i4>9</vt:i4>
      </vt:variant>
      <vt:variant>
        <vt:i4>0</vt:i4>
      </vt:variant>
      <vt:variant>
        <vt:i4>5</vt:i4>
      </vt:variant>
      <vt:variant>
        <vt:lpwstr>https://jakevdp.github.io/blog/2017/12/05/installing-python-packages-from-jupyter/</vt:lpwstr>
      </vt:variant>
      <vt:variant>
        <vt:lpwstr/>
      </vt:variant>
      <vt:variant>
        <vt:i4>3473468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https://stackoverflow.com/questions/16392921/make-more-than-one-chart-in-same-ipython-notebook-cell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https://github.com/ResidentMario/missingno/issues/93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668</cp:revision>
  <dcterms:created xsi:type="dcterms:W3CDTF">2023-07-15T23:29:00Z</dcterms:created>
  <dcterms:modified xsi:type="dcterms:W3CDTF">2023-10-02T13:39:00Z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